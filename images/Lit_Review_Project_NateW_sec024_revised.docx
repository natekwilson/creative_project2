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82C" w:rsidRDefault="008F18ED" w:rsidP="009128BC">
      <w:pPr>
        <w:pStyle w:val="Title"/>
      </w:pPr>
      <w:r>
        <w:t>Literature Review:</w:t>
      </w:r>
      <w:r w:rsidR="003933FC">
        <w:t xml:space="preserve"> </w:t>
      </w:r>
    </w:p>
    <w:p w:rsidR="002157C3" w:rsidRDefault="0082082C" w:rsidP="002157C3">
      <w:pPr>
        <w:pStyle w:val="Title"/>
        <w:rPr>
          <w:sz w:val="54"/>
          <w:szCs w:val="54"/>
        </w:rPr>
      </w:pPr>
      <w:r w:rsidRPr="009128BC">
        <w:rPr>
          <w:sz w:val="54"/>
          <w:szCs w:val="54"/>
        </w:rPr>
        <w:t xml:space="preserve">Raising </w:t>
      </w:r>
      <w:r w:rsidR="003933FC" w:rsidRPr="009128BC">
        <w:rPr>
          <w:sz w:val="54"/>
          <w:szCs w:val="54"/>
        </w:rPr>
        <w:t xml:space="preserve">Consumer Awareness and </w:t>
      </w:r>
      <w:r w:rsidRPr="009128BC">
        <w:rPr>
          <w:sz w:val="54"/>
          <w:szCs w:val="54"/>
        </w:rPr>
        <w:t>Security</w:t>
      </w:r>
      <w:r w:rsidR="009128BC" w:rsidRPr="009128BC">
        <w:rPr>
          <w:sz w:val="54"/>
          <w:szCs w:val="54"/>
        </w:rPr>
        <w:t xml:space="preserve"> </w:t>
      </w:r>
      <w:r w:rsidR="00A16D16">
        <w:rPr>
          <w:sz w:val="54"/>
          <w:szCs w:val="54"/>
        </w:rPr>
        <w:t>for</w:t>
      </w:r>
      <w:r w:rsidR="009128BC" w:rsidRPr="009128BC">
        <w:rPr>
          <w:sz w:val="54"/>
          <w:szCs w:val="54"/>
        </w:rPr>
        <w:t xml:space="preserve"> </w:t>
      </w:r>
      <w:r w:rsidR="00C40764">
        <w:rPr>
          <w:sz w:val="54"/>
          <w:szCs w:val="54"/>
        </w:rPr>
        <w:t>Internet</w:t>
      </w:r>
      <w:r w:rsidR="00E96D6F">
        <w:rPr>
          <w:sz w:val="54"/>
          <w:szCs w:val="54"/>
        </w:rPr>
        <w:t xml:space="preserve"> </w:t>
      </w:r>
      <w:r w:rsidR="00C40764">
        <w:rPr>
          <w:sz w:val="54"/>
          <w:szCs w:val="54"/>
        </w:rPr>
        <w:t>of</w:t>
      </w:r>
      <w:r w:rsidR="00E96D6F">
        <w:rPr>
          <w:sz w:val="54"/>
          <w:szCs w:val="54"/>
        </w:rPr>
        <w:t xml:space="preserve"> </w:t>
      </w:r>
      <w:r w:rsidR="00C40764">
        <w:rPr>
          <w:sz w:val="54"/>
          <w:szCs w:val="54"/>
        </w:rPr>
        <w:t>Things</w:t>
      </w:r>
      <w:r w:rsidRPr="009128BC">
        <w:rPr>
          <w:sz w:val="54"/>
          <w:szCs w:val="54"/>
        </w:rPr>
        <w:t xml:space="preserve"> Devices</w:t>
      </w:r>
    </w:p>
    <w:p w:rsidR="002D1F00" w:rsidRDefault="002D1F00" w:rsidP="002D1F00"/>
    <w:p w:rsidR="002D1F00" w:rsidRDefault="002D1F00" w:rsidP="002D1F00"/>
    <w:p w:rsidR="002D1F00" w:rsidRDefault="002D1F00" w:rsidP="002D1F00"/>
    <w:p w:rsidR="002D1F00" w:rsidRDefault="002D1F00" w:rsidP="002D1F00"/>
    <w:p w:rsidR="002D1F00" w:rsidRDefault="002D1F00" w:rsidP="002D1F00"/>
    <w:p w:rsidR="002D1F00" w:rsidRDefault="002D1F00" w:rsidP="002D1F00"/>
    <w:p w:rsidR="002D1F00" w:rsidRDefault="002D1F00" w:rsidP="002D1F00"/>
    <w:p w:rsidR="002D1F00" w:rsidRDefault="002D1F00" w:rsidP="002D1F00"/>
    <w:p w:rsidR="002D1F00" w:rsidRDefault="002D1F00" w:rsidP="002D1F00"/>
    <w:p w:rsidR="002D1F00" w:rsidRDefault="002D1F00" w:rsidP="002D1F00"/>
    <w:p w:rsidR="002D1F00" w:rsidRDefault="002D1F00" w:rsidP="002D1F00"/>
    <w:p w:rsidR="002D1F00" w:rsidRPr="002D1F00" w:rsidRDefault="002D1F00" w:rsidP="00B42973">
      <w:pPr>
        <w:pStyle w:val="Subtitle"/>
      </w:pPr>
    </w:p>
    <w:p w:rsidR="00B42973" w:rsidRDefault="00B42973" w:rsidP="00B42973">
      <w:pPr>
        <w:pStyle w:val="Subtitle"/>
      </w:pPr>
      <w:r>
        <w:t>English 316 Technical Communications, Section 024</w:t>
      </w:r>
    </w:p>
    <w:p w:rsidR="003933FC" w:rsidRPr="002157C3" w:rsidRDefault="002157C3" w:rsidP="00B42973">
      <w:pPr>
        <w:pStyle w:val="Subtitle"/>
        <w:rPr>
          <w:rFonts w:eastAsiaTheme="majorEastAsia" w:cstheme="majorBidi"/>
          <w:spacing w:val="-10"/>
          <w:kern w:val="28"/>
          <w:sz w:val="54"/>
          <w:szCs w:val="54"/>
          <w:shd w:val="clear" w:color="auto" w:fill="FFFFFF"/>
        </w:rPr>
      </w:pPr>
      <w:r>
        <w:t>Nathaniel Wilson</w:t>
      </w:r>
      <w:r w:rsidR="000B6C47">
        <w:br w:type="page"/>
      </w:r>
    </w:p>
    <w:p w:rsidR="003933FC" w:rsidRDefault="003933FC" w:rsidP="0019061C">
      <w:pPr>
        <w:pStyle w:val="abstract"/>
      </w:pPr>
      <w:r>
        <w:lastRenderedPageBreak/>
        <w:t>Abstract</w:t>
      </w:r>
    </w:p>
    <w:p w:rsidR="001014D7" w:rsidRDefault="00E80C0A" w:rsidP="00E21C43">
      <w:pPr>
        <w:pStyle w:val="BodyText"/>
      </w:pPr>
      <w:r>
        <w:t xml:space="preserve">The internet of things has </w:t>
      </w:r>
      <w:ins w:id="0" w:author="Nathan Wilson" w:date="2017-12-23T22:49:00Z">
        <w:r w:rsidR="00E96D6F">
          <w:t>ushered</w:t>
        </w:r>
      </w:ins>
      <w:del w:id="1" w:author="Nathan Wilson" w:date="2017-12-23T22:48:00Z">
        <w:r w:rsidDel="00E96D6F">
          <w:delText>issued</w:delText>
        </w:r>
      </w:del>
      <w:r>
        <w:t xml:space="preserve"> in a new wave of devices which handle and generate personal data at an unprecedented rate. </w:t>
      </w:r>
      <w:r w:rsidR="00D23606">
        <w:t>Personal data managing technology has brought immense benefit</w:t>
      </w:r>
      <w:ins w:id="2" w:author="Nathan Wilson" w:date="2017-12-23T22:49:00Z">
        <w:r w:rsidR="00E96D6F">
          <w:t>s,</w:t>
        </w:r>
      </w:ins>
      <w:del w:id="3" w:author="Nathan Wilson" w:date="2017-12-23T22:49:00Z">
        <w:r w:rsidR="00E96D6F" w:rsidDel="00E96D6F">
          <w:delText>,</w:delText>
        </w:r>
      </w:del>
      <w:r w:rsidR="00D23606">
        <w:t xml:space="preserve"> along with new risks and problems with consumer security. IoT </w:t>
      </w:r>
      <w:r w:rsidR="00E21C43">
        <w:t>devices give digital sources access to aspects of consumers’ physical worlds and digital information. These</w:t>
      </w:r>
      <w:r w:rsidR="00D23606">
        <w:t xml:space="preserve"> integrated and widespread application</w:t>
      </w:r>
      <w:r w:rsidR="00E21C43">
        <w:t>s</w:t>
      </w:r>
      <w:r w:rsidR="00D23606">
        <w:t xml:space="preserve"> bring into question the risk</w:t>
      </w:r>
      <w:ins w:id="4" w:author="Nathan Wilson" w:date="2017-12-23T22:49:00Z">
        <w:r w:rsidR="00E96D6F">
          <w:t>-</w:t>
        </w:r>
      </w:ins>
      <w:del w:id="5" w:author="Nathan Wilson" w:date="2017-12-23T22:49:00Z">
        <w:r w:rsidR="00D23606" w:rsidDel="00E96D6F">
          <w:delText xml:space="preserve"> </w:delText>
        </w:r>
      </w:del>
      <w:r w:rsidR="00D23606">
        <w:t>to</w:t>
      </w:r>
      <w:ins w:id="6" w:author="Nathan Wilson" w:date="2017-12-23T22:49:00Z">
        <w:r w:rsidR="00E96D6F">
          <w:t>-</w:t>
        </w:r>
      </w:ins>
      <w:del w:id="7" w:author="Nathan Wilson" w:date="2017-12-23T22:49:00Z">
        <w:r w:rsidR="00D23606" w:rsidDel="00E96D6F">
          <w:delText xml:space="preserve"> </w:delText>
        </w:r>
      </w:del>
      <w:r w:rsidR="00D23606">
        <w:t>benefit cost for consumers and how well the device manufacturers ensure the protection of their privacy.</w:t>
      </w:r>
      <w:r w:rsidR="00E21C43">
        <w:t xml:space="preserve"> </w:t>
      </w:r>
      <w:r>
        <w:t>While the IoT is still early in development, it</w:t>
      </w:r>
      <w:del w:id="8" w:author="Nathan Wilson" w:date="2017-12-23T22:49:00Z">
        <w:r w:rsidDel="00E96D6F">
          <w:delText>’s</w:delText>
        </w:r>
      </w:del>
      <w:ins w:id="9" w:author="Nathan Wilson" w:date="2017-12-23T22:49:00Z">
        <w:r w:rsidR="00E96D6F">
          <w:t xml:space="preserve"> i</w:t>
        </w:r>
      </w:ins>
      <w:ins w:id="10" w:author="Nathan Wilson" w:date="2017-12-23T22:50:00Z">
        <w:r w:rsidR="00E96D6F">
          <w:t>s</w:t>
        </w:r>
      </w:ins>
      <w:r>
        <w:t xml:space="preserve"> critical that adopters of its technology are educated and understand the risks and responsibilities that come with integrating the internet into their lives.</w:t>
      </w:r>
      <w:r w:rsidR="00E21C43">
        <w:t xml:space="preserve"> To </w:t>
      </w:r>
      <w:r w:rsidR="00221341">
        <w:t>increase awareness,</w:t>
      </w:r>
      <w:r w:rsidR="00E21C43">
        <w:t xml:space="preserve"> I propose a consumer minded label to </w:t>
      </w:r>
      <w:r w:rsidR="00D13723">
        <w:t xml:space="preserve">present </w:t>
      </w:r>
      <w:del w:id="11" w:author="Nathan Wilson" w:date="2017-12-23T22:50:00Z">
        <w:r w:rsidR="00221341" w:rsidDel="00E96D6F">
          <w:delText xml:space="preserve">key </w:delText>
        </w:r>
      </w:del>
      <w:ins w:id="12" w:author="Nathan Wilson" w:date="2017-12-23T22:50:00Z">
        <w:r w:rsidR="00E96D6F">
          <w:t xml:space="preserve">basic </w:t>
        </w:r>
      </w:ins>
      <w:r w:rsidR="00221341">
        <w:t>security and data management</w:t>
      </w:r>
      <w:r w:rsidR="00D13723">
        <w:t xml:space="preserve"> information, allowing them to make well informed decisions.</w:t>
      </w:r>
    </w:p>
    <w:p w:rsidR="00E96D6F" w:rsidRDefault="00E96D6F" w:rsidP="00E21C43">
      <w:pPr>
        <w:pStyle w:val="BodyText"/>
      </w:pPr>
    </w:p>
    <w:p w:rsidR="00E96D6F" w:rsidDel="00E96D6F" w:rsidRDefault="00E96D6F" w:rsidP="00E21C43">
      <w:pPr>
        <w:pStyle w:val="BodyText"/>
        <w:rPr>
          <w:del w:id="13" w:author="Nathan Wilson" w:date="2017-12-23T22:50:00Z"/>
        </w:rPr>
      </w:pPr>
      <w:del w:id="14" w:author="Nathan Wilson" w:date="2017-12-23T22:50:00Z">
        <w:r w:rsidDel="00E96D6F">
          <w:delText>Unsecure</w:delText>
        </w:r>
      </w:del>
    </w:p>
    <w:p w:rsidR="00E96D6F" w:rsidRDefault="00E96D6F" w:rsidP="00E21C43">
      <w:pPr>
        <w:pStyle w:val="BodyText"/>
      </w:pPr>
    </w:p>
    <w:p w:rsidR="008F18ED" w:rsidRPr="001A5F43" w:rsidRDefault="001A5F43" w:rsidP="003933FC">
      <w:pPr>
        <w:rPr>
          <w:rFonts w:eastAsiaTheme="majorEastAsia" w:cstheme="majorBidi"/>
          <w:spacing w:val="-10"/>
          <w:kern w:val="28"/>
          <w:sz w:val="56"/>
          <w:szCs w:val="56"/>
          <w:shd w:val="clear" w:color="auto" w:fill="FFFFFF"/>
        </w:rPr>
      </w:pPr>
      <w:r>
        <w:rPr>
          <w:shd w:val="clear" w:color="auto" w:fill="FFFFFF"/>
        </w:rPr>
        <w:br w:type="page"/>
      </w:r>
    </w:p>
    <w:bookmarkStart w:id="15" w:name="_Toc498946524" w:displacedByCustomXml="next"/>
    <w:sdt>
      <w:sdtPr>
        <w:rPr>
          <w:rFonts w:eastAsiaTheme="minorHAnsi" w:cstheme="minorBidi"/>
          <w:b/>
          <w:sz w:val="22"/>
        </w:rPr>
        <w:id w:val="898567728"/>
        <w:docPartObj>
          <w:docPartGallery w:val="Table of Contents"/>
          <w:docPartUnique/>
        </w:docPartObj>
      </w:sdtPr>
      <w:sdtEndPr>
        <w:rPr>
          <w:rFonts w:eastAsiaTheme="minorEastAsia" w:cs="Times New Roman"/>
          <w:b w:val="0"/>
          <w:sz w:val="28"/>
        </w:rPr>
      </w:sdtEndPr>
      <w:sdtContent>
        <w:bookmarkEnd w:id="15" w:displacedByCustomXml="prev"/>
        <w:p w:rsidR="003946BF" w:rsidRDefault="0019061C">
          <w:pPr>
            <w:pStyle w:val="TOC1"/>
            <w:rPr>
              <w:rFonts w:cstheme="minorBidi"/>
              <w:sz w:val="22"/>
            </w:rPr>
          </w:pPr>
          <w:r>
            <w:rPr>
              <w:rFonts w:ascii="Calibri" w:eastAsiaTheme="majorEastAsia" w:hAnsi="Calibri" w:cstheme="majorBidi"/>
              <w:noProof w:val="0"/>
              <w:sz w:val="32"/>
              <w:szCs w:val="32"/>
            </w:rPr>
            <w:fldChar w:fldCharType="begin"/>
          </w:r>
          <w:r>
            <w:rPr>
              <w:rFonts w:ascii="Calibri" w:eastAsiaTheme="majorEastAsia" w:hAnsi="Calibri" w:cstheme="majorBidi"/>
              <w:noProof w:val="0"/>
              <w:sz w:val="32"/>
              <w:szCs w:val="32"/>
            </w:rPr>
            <w:instrText xml:space="preserve"> TOC \o "2-3" \h \z \t "Heading 1,1" </w:instrText>
          </w:r>
          <w:r>
            <w:rPr>
              <w:rFonts w:ascii="Calibri" w:eastAsiaTheme="majorEastAsia" w:hAnsi="Calibri" w:cstheme="majorBidi"/>
              <w:noProof w:val="0"/>
              <w:sz w:val="32"/>
              <w:szCs w:val="32"/>
            </w:rPr>
            <w:fldChar w:fldCharType="separate"/>
          </w:r>
          <w:hyperlink w:anchor="_Toc501720024" w:history="1">
            <w:r w:rsidR="003946BF" w:rsidRPr="00D879C8">
              <w:rPr>
                <w:rStyle w:val="Hyperlink"/>
              </w:rPr>
              <w:t>Introduction</w:t>
            </w:r>
            <w:r w:rsidR="003946BF">
              <w:rPr>
                <w:webHidden/>
              </w:rPr>
              <w:tab/>
            </w:r>
            <w:r w:rsidR="003946BF">
              <w:rPr>
                <w:webHidden/>
              </w:rPr>
              <w:fldChar w:fldCharType="begin"/>
            </w:r>
            <w:r w:rsidR="003946BF">
              <w:rPr>
                <w:webHidden/>
              </w:rPr>
              <w:instrText xml:space="preserve"> PAGEREF _Toc501720024 \h </w:instrText>
            </w:r>
            <w:r w:rsidR="003946BF">
              <w:rPr>
                <w:webHidden/>
              </w:rPr>
            </w:r>
            <w:r w:rsidR="003946BF">
              <w:rPr>
                <w:webHidden/>
              </w:rPr>
              <w:fldChar w:fldCharType="separate"/>
            </w:r>
            <w:r w:rsidR="003946BF">
              <w:rPr>
                <w:webHidden/>
              </w:rPr>
              <w:t>4</w:t>
            </w:r>
            <w:r w:rsidR="003946BF">
              <w:rPr>
                <w:webHidden/>
              </w:rPr>
              <w:fldChar w:fldCharType="end"/>
            </w:r>
          </w:hyperlink>
        </w:p>
        <w:p w:rsidR="003946BF" w:rsidRDefault="003E0BCA">
          <w:pPr>
            <w:pStyle w:val="TOC1"/>
            <w:rPr>
              <w:rFonts w:cstheme="minorBidi"/>
              <w:sz w:val="22"/>
            </w:rPr>
          </w:pPr>
          <w:hyperlink w:anchor="_Toc501720025" w:history="1">
            <w:r w:rsidR="003946BF" w:rsidRPr="00D879C8">
              <w:rPr>
                <w:rStyle w:val="Hyperlink"/>
              </w:rPr>
              <w:t>Analysis of Field and Issue</w:t>
            </w:r>
            <w:r w:rsidR="003946BF">
              <w:rPr>
                <w:webHidden/>
              </w:rPr>
              <w:tab/>
            </w:r>
            <w:r w:rsidR="003946BF">
              <w:rPr>
                <w:webHidden/>
              </w:rPr>
              <w:fldChar w:fldCharType="begin"/>
            </w:r>
            <w:r w:rsidR="003946BF">
              <w:rPr>
                <w:webHidden/>
              </w:rPr>
              <w:instrText xml:space="preserve"> PAGEREF _Toc501720025 \h </w:instrText>
            </w:r>
            <w:r w:rsidR="003946BF">
              <w:rPr>
                <w:webHidden/>
              </w:rPr>
            </w:r>
            <w:r w:rsidR="003946BF">
              <w:rPr>
                <w:webHidden/>
              </w:rPr>
              <w:fldChar w:fldCharType="separate"/>
            </w:r>
            <w:r w:rsidR="003946BF">
              <w:rPr>
                <w:webHidden/>
              </w:rPr>
              <w:t>5</w:t>
            </w:r>
            <w:r w:rsidR="003946BF">
              <w:rPr>
                <w:webHidden/>
              </w:rPr>
              <w:fldChar w:fldCharType="end"/>
            </w:r>
          </w:hyperlink>
        </w:p>
        <w:p w:rsidR="003946BF" w:rsidRDefault="003E0BCA">
          <w:pPr>
            <w:pStyle w:val="TOC2"/>
            <w:tabs>
              <w:tab w:val="right" w:leader="dot" w:pos="9350"/>
            </w:tabs>
            <w:rPr>
              <w:rFonts w:cstheme="minorBidi"/>
              <w:noProof/>
            </w:rPr>
          </w:pPr>
          <w:hyperlink w:anchor="_Toc501720026" w:history="1">
            <w:r w:rsidR="003946BF" w:rsidRPr="00D879C8">
              <w:rPr>
                <w:rStyle w:val="Hyperlink"/>
                <w:noProof/>
              </w:rPr>
              <w:t>Overview of Personal Data Security</w:t>
            </w:r>
            <w:r w:rsidR="003946BF">
              <w:rPr>
                <w:noProof/>
                <w:webHidden/>
              </w:rPr>
              <w:tab/>
            </w:r>
            <w:r w:rsidR="003946BF">
              <w:rPr>
                <w:noProof/>
                <w:webHidden/>
              </w:rPr>
              <w:fldChar w:fldCharType="begin"/>
            </w:r>
            <w:r w:rsidR="003946BF">
              <w:rPr>
                <w:noProof/>
                <w:webHidden/>
              </w:rPr>
              <w:instrText xml:space="preserve"> PAGEREF _Toc501720026 \h </w:instrText>
            </w:r>
            <w:r w:rsidR="003946BF">
              <w:rPr>
                <w:noProof/>
                <w:webHidden/>
              </w:rPr>
            </w:r>
            <w:r w:rsidR="003946BF">
              <w:rPr>
                <w:noProof/>
                <w:webHidden/>
              </w:rPr>
              <w:fldChar w:fldCharType="separate"/>
            </w:r>
            <w:r w:rsidR="003946BF">
              <w:rPr>
                <w:noProof/>
                <w:webHidden/>
              </w:rPr>
              <w:t>5</w:t>
            </w:r>
            <w:r w:rsidR="003946BF">
              <w:rPr>
                <w:noProof/>
                <w:webHidden/>
              </w:rPr>
              <w:fldChar w:fldCharType="end"/>
            </w:r>
          </w:hyperlink>
        </w:p>
        <w:p w:rsidR="003946BF" w:rsidRDefault="003E0BCA">
          <w:pPr>
            <w:pStyle w:val="TOC2"/>
            <w:tabs>
              <w:tab w:val="right" w:leader="dot" w:pos="9350"/>
            </w:tabs>
            <w:rPr>
              <w:rFonts w:cstheme="minorBidi"/>
              <w:noProof/>
            </w:rPr>
          </w:pPr>
          <w:hyperlink w:anchor="_Toc501720027" w:history="1">
            <w:r w:rsidR="003946BF" w:rsidRPr="00D879C8">
              <w:rPr>
                <w:rStyle w:val="Hyperlink"/>
                <w:noProof/>
              </w:rPr>
              <w:t>Overview of the Internet of Things</w:t>
            </w:r>
            <w:r w:rsidR="003946BF">
              <w:rPr>
                <w:noProof/>
                <w:webHidden/>
              </w:rPr>
              <w:tab/>
            </w:r>
            <w:r w:rsidR="003946BF">
              <w:rPr>
                <w:noProof/>
                <w:webHidden/>
              </w:rPr>
              <w:fldChar w:fldCharType="begin"/>
            </w:r>
            <w:r w:rsidR="003946BF">
              <w:rPr>
                <w:noProof/>
                <w:webHidden/>
              </w:rPr>
              <w:instrText xml:space="preserve"> PAGEREF _Toc501720027 \h </w:instrText>
            </w:r>
            <w:r w:rsidR="003946BF">
              <w:rPr>
                <w:noProof/>
                <w:webHidden/>
              </w:rPr>
            </w:r>
            <w:r w:rsidR="003946BF">
              <w:rPr>
                <w:noProof/>
                <w:webHidden/>
              </w:rPr>
              <w:fldChar w:fldCharType="separate"/>
            </w:r>
            <w:r w:rsidR="003946BF">
              <w:rPr>
                <w:noProof/>
                <w:webHidden/>
              </w:rPr>
              <w:t>6</w:t>
            </w:r>
            <w:r w:rsidR="003946BF">
              <w:rPr>
                <w:noProof/>
                <w:webHidden/>
              </w:rPr>
              <w:fldChar w:fldCharType="end"/>
            </w:r>
          </w:hyperlink>
        </w:p>
        <w:p w:rsidR="003946BF" w:rsidRDefault="003E0BCA">
          <w:pPr>
            <w:pStyle w:val="TOC2"/>
            <w:tabs>
              <w:tab w:val="right" w:leader="dot" w:pos="9350"/>
            </w:tabs>
            <w:rPr>
              <w:rFonts w:cstheme="minorBidi"/>
              <w:noProof/>
            </w:rPr>
          </w:pPr>
          <w:hyperlink w:anchor="_Toc501720028" w:history="1">
            <w:r w:rsidR="003946BF" w:rsidRPr="00D879C8">
              <w:rPr>
                <w:rStyle w:val="Hyperlink"/>
                <w:noProof/>
              </w:rPr>
              <w:t>Industry Standards for Consumer Privacy</w:t>
            </w:r>
            <w:r w:rsidR="003946BF">
              <w:rPr>
                <w:noProof/>
                <w:webHidden/>
              </w:rPr>
              <w:tab/>
            </w:r>
            <w:r w:rsidR="003946BF">
              <w:rPr>
                <w:noProof/>
                <w:webHidden/>
              </w:rPr>
              <w:fldChar w:fldCharType="begin"/>
            </w:r>
            <w:r w:rsidR="003946BF">
              <w:rPr>
                <w:noProof/>
                <w:webHidden/>
              </w:rPr>
              <w:instrText xml:space="preserve"> PAGEREF _Toc501720028 \h </w:instrText>
            </w:r>
            <w:r w:rsidR="003946BF">
              <w:rPr>
                <w:noProof/>
                <w:webHidden/>
              </w:rPr>
            </w:r>
            <w:r w:rsidR="003946BF">
              <w:rPr>
                <w:noProof/>
                <w:webHidden/>
              </w:rPr>
              <w:fldChar w:fldCharType="separate"/>
            </w:r>
            <w:r w:rsidR="003946BF">
              <w:rPr>
                <w:noProof/>
                <w:webHidden/>
              </w:rPr>
              <w:t>7</w:t>
            </w:r>
            <w:r w:rsidR="003946BF">
              <w:rPr>
                <w:noProof/>
                <w:webHidden/>
              </w:rPr>
              <w:fldChar w:fldCharType="end"/>
            </w:r>
          </w:hyperlink>
        </w:p>
        <w:p w:rsidR="003946BF" w:rsidRDefault="003E0BCA">
          <w:pPr>
            <w:pStyle w:val="TOC2"/>
            <w:tabs>
              <w:tab w:val="right" w:leader="dot" w:pos="9350"/>
            </w:tabs>
            <w:rPr>
              <w:rFonts w:cstheme="minorBidi"/>
              <w:noProof/>
            </w:rPr>
          </w:pPr>
          <w:hyperlink w:anchor="_Toc501720029" w:history="1">
            <w:r w:rsidR="003946BF" w:rsidRPr="00D879C8">
              <w:rPr>
                <w:rStyle w:val="Hyperlink"/>
                <w:noProof/>
              </w:rPr>
              <w:t>Consumer Privacy Enforcement by the FTC</w:t>
            </w:r>
            <w:r w:rsidR="003946BF">
              <w:rPr>
                <w:noProof/>
                <w:webHidden/>
              </w:rPr>
              <w:tab/>
            </w:r>
            <w:r w:rsidR="003946BF">
              <w:rPr>
                <w:noProof/>
                <w:webHidden/>
              </w:rPr>
              <w:fldChar w:fldCharType="begin"/>
            </w:r>
            <w:r w:rsidR="003946BF">
              <w:rPr>
                <w:noProof/>
                <w:webHidden/>
              </w:rPr>
              <w:instrText xml:space="preserve"> PAGEREF _Toc501720029 \h </w:instrText>
            </w:r>
            <w:r w:rsidR="003946BF">
              <w:rPr>
                <w:noProof/>
                <w:webHidden/>
              </w:rPr>
            </w:r>
            <w:r w:rsidR="003946BF">
              <w:rPr>
                <w:noProof/>
                <w:webHidden/>
              </w:rPr>
              <w:fldChar w:fldCharType="separate"/>
            </w:r>
            <w:r w:rsidR="003946BF">
              <w:rPr>
                <w:noProof/>
                <w:webHidden/>
              </w:rPr>
              <w:t>7</w:t>
            </w:r>
            <w:r w:rsidR="003946BF">
              <w:rPr>
                <w:noProof/>
                <w:webHidden/>
              </w:rPr>
              <w:fldChar w:fldCharType="end"/>
            </w:r>
          </w:hyperlink>
        </w:p>
        <w:p w:rsidR="003946BF" w:rsidRDefault="003E0BCA">
          <w:pPr>
            <w:pStyle w:val="TOC2"/>
            <w:tabs>
              <w:tab w:val="right" w:leader="dot" w:pos="9350"/>
            </w:tabs>
            <w:rPr>
              <w:rFonts w:cstheme="minorBidi"/>
              <w:noProof/>
            </w:rPr>
          </w:pPr>
          <w:hyperlink w:anchor="_Toc501720030" w:history="1">
            <w:r w:rsidR="003946BF" w:rsidRPr="00D879C8">
              <w:rPr>
                <w:rStyle w:val="Hyperlink"/>
                <w:noProof/>
              </w:rPr>
              <w:t>Compromises to Consumer Privacy Standards</w:t>
            </w:r>
            <w:r w:rsidR="003946BF">
              <w:rPr>
                <w:noProof/>
                <w:webHidden/>
              </w:rPr>
              <w:tab/>
            </w:r>
            <w:r w:rsidR="003946BF">
              <w:rPr>
                <w:noProof/>
                <w:webHidden/>
              </w:rPr>
              <w:fldChar w:fldCharType="begin"/>
            </w:r>
            <w:r w:rsidR="003946BF">
              <w:rPr>
                <w:noProof/>
                <w:webHidden/>
              </w:rPr>
              <w:instrText xml:space="preserve"> PAGEREF _Toc501720030 \h </w:instrText>
            </w:r>
            <w:r w:rsidR="003946BF">
              <w:rPr>
                <w:noProof/>
                <w:webHidden/>
              </w:rPr>
            </w:r>
            <w:r w:rsidR="003946BF">
              <w:rPr>
                <w:noProof/>
                <w:webHidden/>
              </w:rPr>
              <w:fldChar w:fldCharType="separate"/>
            </w:r>
            <w:r w:rsidR="003946BF">
              <w:rPr>
                <w:noProof/>
                <w:webHidden/>
              </w:rPr>
              <w:t>8</w:t>
            </w:r>
            <w:r w:rsidR="003946BF">
              <w:rPr>
                <w:noProof/>
                <w:webHidden/>
              </w:rPr>
              <w:fldChar w:fldCharType="end"/>
            </w:r>
          </w:hyperlink>
        </w:p>
        <w:p w:rsidR="003946BF" w:rsidRDefault="003E0BCA">
          <w:pPr>
            <w:pStyle w:val="TOC2"/>
            <w:tabs>
              <w:tab w:val="right" w:leader="dot" w:pos="9350"/>
            </w:tabs>
            <w:rPr>
              <w:rFonts w:cstheme="minorBidi"/>
              <w:noProof/>
            </w:rPr>
          </w:pPr>
          <w:hyperlink w:anchor="_Toc501720031" w:history="1">
            <w:r w:rsidR="003946BF" w:rsidRPr="00D879C8">
              <w:rPr>
                <w:rStyle w:val="Hyperlink"/>
                <w:noProof/>
              </w:rPr>
              <w:t>TRENDnet Webcams</w:t>
            </w:r>
            <w:r w:rsidR="003946BF">
              <w:rPr>
                <w:noProof/>
                <w:webHidden/>
              </w:rPr>
              <w:tab/>
            </w:r>
            <w:r w:rsidR="003946BF">
              <w:rPr>
                <w:noProof/>
                <w:webHidden/>
              </w:rPr>
              <w:fldChar w:fldCharType="begin"/>
            </w:r>
            <w:r w:rsidR="003946BF">
              <w:rPr>
                <w:noProof/>
                <w:webHidden/>
              </w:rPr>
              <w:instrText xml:space="preserve"> PAGEREF _Toc501720031 \h </w:instrText>
            </w:r>
            <w:r w:rsidR="003946BF">
              <w:rPr>
                <w:noProof/>
                <w:webHidden/>
              </w:rPr>
            </w:r>
            <w:r w:rsidR="003946BF">
              <w:rPr>
                <w:noProof/>
                <w:webHidden/>
              </w:rPr>
              <w:fldChar w:fldCharType="separate"/>
            </w:r>
            <w:r w:rsidR="003946BF">
              <w:rPr>
                <w:noProof/>
                <w:webHidden/>
              </w:rPr>
              <w:t>9</w:t>
            </w:r>
            <w:r w:rsidR="003946BF">
              <w:rPr>
                <w:noProof/>
                <w:webHidden/>
              </w:rPr>
              <w:fldChar w:fldCharType="end"/>
            </w:r>
          </w:hyperlink>
        </w:p>
        <w:p w:rsidR="003946BF" w:rsidRDefault="003E0BCA">
          <w:pPr>
            <w:pStyle w:val="TOC2"/>
            <w:tabs>
              <w:tab w:val="right" w:leader="dot" w:pos="9350"/>
            </w:tabs>
            <w:rPr>
              <w:rFonts w:cstheme="minorBidi"/>
              <w:noProof/>
            </w:rPr>
          </w:pPr>
          <w:hyperlink w:anchor="_Toc501720032" w:history="1">
            <w:r w:rsidR="003946BF" w:rsidRPr="00D879C8">
              <w:rPr>
                <w:rStyle w:val="Hyperlink"/>
                <w:noProof/>
              </w:rPr>
              <w:t>Mirai</w:t>
            </w:r>
            <w:r w:rsidR="003946BF">
              <w:rPr>
                <w:noProof/>
                <w:webHidden/>
              </w:rPr>
              <w:tab/>
            </w:r>
            <w:r w:rsidR="003946BF">
              <w:rPr>
                <w:noProof/>
                <w:webHidden/>
              </w:rPr>
              <w:fldChar w:fldCharType="begin"/>
            </w:r>
            <w:r w:rsidR="003946BF">
              <w:rPr>
                <w:noProof/>
                <w:webHidden/>
              </w:rPr>
              <w:instrText xml:space="preserve"> PAGEREF _Toc501720032 \h </w:instrText>
            </w:r>
            <w:r w:rsidR="003946BF">
              <w:rPr>
                <w:noProof/>
                <w:webHidden/>
              </w:rPr>
            </w:r>
            <w:r w:rsidR="003946BF">
              <w:rPr>
                <w:noProof/>
                <w:webHidden/>
              </w:rPr>
              <w:fldChar w:fldCharType="separate"/>
            </w:r>
            <w:r w:rsidR="003946BF">
              <w:rPr>
                <w:noProof/>
                <w:webHidden/>
              </w:rPr>
              <w:t>9</w:t>
            </w:r>
            <w:r w:rsidR="003946BF">
              <w:rPr>
                <w:noProof/>
                <w:webHidden/>
              </w:rPr>
              <w:fldChar w:fldCharType="end"/>
            </w:r>
          </w:hyperlink>
        </w:p>
        <w:p w:rsidR="003946BF" w:rsidRDefault="003E0BCA">
          <w:pPr>
            <w:pStyle w:val="TOC2"/>
            <w:tabs>
              <w:tab w:val="right" w:leader="dot" w:pos="9350"/>
            </w:tabs>
            <w:rPr>
              <w:rFonts w:cstheme="minorBidi"/>
              <w:noProof/>
            </w:rPr>
          </w:pPr>
          <w:hyperlink w:anchor="_Toc501720033" w:history="1">
            <w:r w:rsidR="003946BF" w:rsidRPr="00D879C8">
              <w:rPr>
                <w:rStyle w:val="Hyperlink"/>
                <w:noProof/>
              </w:rPr>
              <w:t>Current Consumer Awareness of Security Risks</w:t>
            </w:r>
            <w:r w:rsidR="003946BF">
              <w:rPr>
                <w:noProof/>
                <w:webHidden/>
              </w:rPr>
              <w:tab/>
            </w:r>
            <w:r w:rsidR="003946BF">
              <w:rPr>
                <w:noProof/>
                <w:webHidden/>
              </w:rPr>
              <w:fldChar w:fldCharType="begin"/>
            </w:r>
            <w:r w:rsidR="003946BF">
              <w:rPr>
                <w:noProof/>
                <w:webHidden/>
              </w:rPr>
              <w:instrText xml:space="preserve"> PAGEREF _Toc501720033 \h </w:instrText>
            </w:r>
            <w:r w:rsidR="003946BF">
              <w:rPr>
                <w:noProof/>
                <w:webHidden/>
              </w:rPr>
            </w:r>
            <w:r w:rsidR="003946BF">
              <w:rPr>
                <w:noProof/>
                <w:webHidden/>
              </w:rPr>
              <w:fldChar w:fldCharType="separate"/>
            </w:r>
            <w:r w:rsidR="003946BF">
              <w:rPr>
                <w:noProof/>
                <w:webHidden/>
              </w:rPr>
              <w:t>10</w:t>
            </w:r>
            <w:r w:rsidR="003946BF">
              <w:rPr>
                <w:noProof/>
                <w:webHidden/>
              </w:rPr>
              <w:fldChar w:fldCharType="end"/>
            </w:r>
          </w:hyperlink>
        </w:p>
        <w:p w:rsidR="003946BF" w:rsidRDefault="003E0BCA">
          <w:pPr>
            <w:pStyle w:val="TOC1"/>
            <w:rPr>
              <w:rFonts w:cstheme="minorBidi"/>
              <w:sz w:val="22"/>
            </w:rPr>
          </w:pPr>
          <w:hyperlink w:anchor="_Toc501720034" w:history="1">
            <w:r w:rsidR="003946BF" w:rsidRPr="00D879C8">
              <w:rPr>
                <w:rStyle w:val="Hyperlink"/>
              </w:rPr>
              <w:t>Proposed Solution</w:t>
            </w:r>
            <w:r w:rsidR="003946BF">
              <w:rPr>
                <w:webHidden/>
              </w:rPr>
              <w:tab/>
            </w:r>
            <w:r w:rsidR="003946BF">
              <w:rPr>
                <w:webHidden/>
              </w:rPr>
              <w:fldChar w:fldCharType="begin"/>
            </w:r>
            <w:r w:rsidR="003946BF">
              <w:rPr>
                <w:webHidden/>
              </w:rPr>
              <w:instrText xml:space="preserve"> PAGEREF _Toc501720034 \h </w:instrText>
            </w:r>
            <w:r w:rsidR="003946BF">
              <w:rPr>
                <w:webHidden/>
              </w:rPr>
            </w:r>
            <w:r w:rsidR="003946BF">
              <w:rPr>
                <w:webHidden/>
              </w:rPr>
              <w:fldChar w:fldCharType="separate"/>
            </w:r>
            <w:r w:rsidR="003946BF">
              <w:rPr>
                <w:webHidden/>
              </w:rPr>
              <w:t>11</w:t>
            </w:r>
            <w:r w:rsidR="003946BF">
              <w:rPr>
                <w:webHidden/>
              </w:rPr>
              <w:fldChar w:fldCharType="end"/>
            </w:r>
          </w:hyperlink>
        </w:p>
        <w:p w:rsidR="003946BF" w:rsidRDefault="003E0BCA">
          <w:pPr>
            <w:pStyle w:val="TOC2"/>
            <w:tabs>
              <w:tab w:val="right" w:leader="dot" w:pos="9350"/>
            </w:tabs>
            <w:rPr>
              <w:rFonts w:cstheme="minorBidi"/>
              <w:noProof/>
            </w:rPr>
          </w:pPr>
          <w:hyperlink w:anchor="_Toc501720035" w:history="1">
            <w:r w:rsidR="003946BF" w:rsidRPr="00D879C8">
              <w:rPr>
                <w:rStyle w:val="Hyperlink"/>
                <w:noProof/>
              </w:rPr>
              <w:t>Description</w:t>
            </w:r>
            <w:r w:rsidR="003946BF">
              <w:rPr>
                <w:noProof/>
                <w:webHidden/>
              </w:rPr>
              <w:tab/>
            </w:r>
            <w:r w:rsidR="003946BF">
              <w:rPr>
                <w:noProof/>
                <w:webHidden/>
              </w:rPr>
              <w:fldChar w:fldCharType="begin"/>
            </w:r>
            <w:r w:rsidR="003946BF">
              <w:rPr>
                <w:noProof/>
                <w:webHidden/>
              </w:rPr>
              <w:instrText xml:space="preserve"> PAGEREF _Toc501720035 \h </w:instrText>
            </w:r>
            <w:r w:rsidR="003946BF">
              <w:rPr>
                <w:noProof/>
                <w:webHidden/>
              </w:rPr>
            </w:r>
            <w:r w:rsidR="003946BF">
              <w:rPr>
                <w:noProof/>
                <w:webHidden/>
              </w:rPr>
              <w:fldChar w:fldCharType="separate"/>
            </w:r>
            <w:r w:rsidR="003946BF">
              <w:rPr>
                <w:noProof/>
                <w:webHidden/>
              </w:rPr>
              <w:t>11</w:t>
            </w:r>
            <w:r w:rsidR="003946BF">
              <w:rPr>
                <w:noProof/>
                <w:webHidden/>
              </w:rPr>
              <w:fldChar w:fldCharType="end"/>
            </w:r>
          </w:hyperlink>
        </w:p>
        <w:p w:rsidR="003946BF" w:rsidRDefault="003E0BCA">
          <w:pPr>
            <w:pStyle w:val="TOC2"/>
            <w:tabs>
              <w:tab w:val="right" w:leader="dot" w:pos="9350"/>
            </w:tabs>
            <w:rPr>
              <w:rFonts w:cstheme="minorBidi"/>
              <w:noProof/>
            </w:rPr>
          </w:pPr>
          <w:hyperlink w:anchor="_Toc501720036" w:history="1">
            <w:r w:rsidR="003946BF" w:rsidRPr="00D879C8">
              <w:rPr>
                <w:rStyle w:val="Hyperlink"/>
                <w:noProof/>
              </w:rPr>
              <w:t>Improving Data Security</w:t>
            </w:r>
            <w:r w:rsidR="003946BF">
              <w:rPr>
                <w:noProof/>
                <w:webHidden/>
              </w:rPr>
              <w:tab/>
            </w:r>
            <w:r w:rsidR="003946BF">
              <w:rPr>
                <w:noProof/>
                <w:webHidden/>
              </w:rPr>
              <w:fldChar w:fldCharType="begin"/>
            </w:r>
            <w:r w:rsidR="003946BF">
              <w:rPr>
                <w:noProof/>
                <w:webHidden/>
              </w:rPr>
              <w:instrText xml:space="preserve"> PAGEREF _Toc501720036 \h </w:instrText>
            </w:r>
            <w:r w:rsidR="003946BF">
              <w:rPr>
                <w:noProof/>
                <w:webHidden/>
              </w:rPr>
            </w:r>
            <w:r w:rsidR="003946BF">
              <w:rPr>
                <w:noProof/>
                <w:webHidden/>
              </w:rPr>
              <w:fldChar w:fldCharType="separate"/>
            </w:r>
            <w:r w:rsidR="003946BF">
              <w:rPr>
                <w:noProof/>
                <w:webHidden/>
              </w:rPr>
              <w:t>12</w:t>
            </w:r>
            <w:r w:rsidR="003946BF">
              <w:rPr>
                <w:noProof/>
                <w:webHidden/>
              </w:rPr>
              <w:fldChar w:fldCharType="end"/>
            </w:r>
          </w:hyperlink>
        </w:p>
        <w:p w:rsidR="003946BF" w:rsidRDefault="003E0BCA">
          <w:pPr>
            <w:pStyle w:val="TOC2"/>
            <w:tabs>
              <w:tab w:val="right" w:leader="dot" w:pos="9350"/>
            </w:tabs>
            <w:rPr>
              <w:rFonts w:cstheme="minorBidi"/>
              <w:noProof/>
            </w:rPr>
          </w:pPr>
          <w:hyperlink w:anchor="_Toc501720037" w:history="1">
            <w:r w:rsidR="003946BF" w:rsidRPr="00D879C8">
              <w:rPr>
                <w:rStyle w:val="Hyperlink"/>
                <w:noProof/>
              </w:rPr>
              <w:t>Example Mock-Up</w:t>
            </w:r>
            <w:r w:rsidR="003946BF">
              <w:rPr>
                <w:noProof/>
                <w:webHidden/>
              </w:rPr>
              <w:tab/>
            </w:r>
            <w:r w:rsidR="003946BF">
              <w:rPr>
                <w:noProof/>
                <w:webHidden/>
              </w:rPr>
              <w:fldChar w:fldCharType="begin"/>
            </w:r>
            <w:r w:rsidR="003946BF">
              <w:rPr>
                <w:noProof/>
                <w:webHidden/>
              </w:rPr>
              <w:instrText xml:space="preserve"> PAGEREF _Toc501720037 \h </w:instrText>
            </w:r>
            <w:r w:rsidR="003946BF">
              <w:rPr>
                <w:noProof/>
                <w:webHidden/>
              </w:rPr>
            </w:r>
            <w:r w:rsidR="003946BF">
              <w:rPr>
                <w:noProof/>
                <w:webHidden/>
              </w:rPr>
              <w:fldChar w:fldCharType="separate"/>
            </w:r>
            <w:r w:rsidR="003946BF">
              <w:rPr>
                <w:noProof/>
                <w:webHidden/>
              </w:rPr>
              <w:t>13</w:t>
            </w:r>
            <w:r w:rsidR="003946BF">
              <w:rPr>
                <w:noProof/>
                <w:webHidden/>
              </w:rPr>
              <w:fldChar w:fldCharType="end"/>
            </w:r>
          </w:hyperlink>
        </w:p>
        <w:p w:rsidR="003946BF" w:rsidRDefault="003E0BCA">
          <w:pPr>
            <w:pStyle w:val="TOC2"/>
            <w:tabs>
              <w:tab w:val="right" w:leader="dot" w:pos="9350"/>
            </w:tabs>
            <w:rPr>
              <w:rFonts w:cstheme="minorBidi"/>
              <w:noProof/>
            </w:rPr>
          </w:pPr>
          <w:hyperlink w:anchor="_Toc501720038" w:history="1">
            <w:r w:rsidR="003946BF" w:rsidRPr="00D879C8">
              <w:rPr>
                <w:rStyle w:val="Hyperlink"/>
                <w:noProof/>
              </w:rPr>
              <w:t>Required Permissions</w:t>
            </w:r>
            <w:r w:rsidR="003946BF">
              <w:rPr>
                <w:noProof/>
                <w:webHidden/>
              </w:rPr>
              <w:tab/>
            </w:r>
            <w:r w:rsidR="003946BF">
              <w:rPr>
                <w:noProof/>
                <w:webHidden/>
              </w:rPr>
              <w:fldChar w:fldCharType="begin"/>
            </w:r>
            <w:r w:rsidR="003946BF">
              <w:rPr>
                <w:noProof/>
                <w:webHidden/>
              </w:rPr>
              <w:instrText xml:space="preserve"> PAGEREF _Toc501720038 \h </w:instrText>
            </w:r>
            <w:r w:rsidR="003946BF">
              <w:rPr>
                <w:noProof/>
                <w:webHidden/>
              </w:rPr>
            </w:r>
            <w:r w:rsidR="003946BF">
              <w:rPr>
                <w:noProof/>
                <w:webHidden/>
              </w:rPr>
              <w:fldChar w:fldCharType="separate"/>
            </w:r>
            <w:r w:rsidR="003946BF">
              <w:rPr>
                <w:noProof/>
                <w:webHidden/>
              </w:rPr>
              <w:t>13</w:t>
            </w:r>
            <w:r w:rsidR="003946BF">
              <w:rPr>
                <w:noProof/>
                <w:webHidden/>
              </w:rPr>
              <w:fldChar w:fldCharType="end"/>
            </w:r>
          </w:hyperlink>
        </w:p>
        <w:p w:rsidR="003946BF" w:rsidRDefault="003E0BCA">
          <w:pPr>
            <w:pStyle w:val="TOC2"/>
            <w:tabs>
              <w:tab w:val="right" w:leader="dot" w:pos="9350"/>
            </w:tabs>
            <w:rPr>
              <w:rFonts w:cstheme="minorBidi"/>
              <w:noProof/>
            </w:rPr>
          </w:pPr>
          <w:hyperlink w:anchor="_Toc501720039" w:history="1">
            <w:r w:rsidR="003946BF" w:rsidRPr="00D879C8">
              <w:rPr>
                <w:rStyle w:val="Hyperlink"/>
                <w:noProof/>
              </w:rPr>
              <w:t>Secure Device Procedures</w:t>
            </w:r>
            <w:r w:rsidR="003946BF">
              <w:rPr>
                <w:noProof/>
                <w:webHidden/>
              </w:rPr>
              <w:tab/>
            </w:r>
            <w:r w:rsidR="003946BF">
              <w:rPr>
                <w:noProof/>
                <w:webHidden/>
              </w:rPr>
              <w:fldChar w:fldCharType="begin"/>
            </w:r>
            <w:r w:rsidR="003946BF">
              <w:rPr>
                <w:noProof/>
                <w:webHidden/>
              </w:rPr>
              <w:instrText xml:space="preserve"> PAGEREF _Toc501720039 \h </w:instrText>
            </w:r>
            <w:r w:rsidR="003946BF">
              <w:rPr>
                <w:noProof/>
                <w:webHidden/>
              </w:rPr>
            </w:r>
            <w:r w:rsidR="003946BF">
              <w:rPr>
                <w:noProof/>
                <w:webHidden/>
              </w:rPr>
              <w:fldChar w:fldCharType="separate"/>
            </w:r>
            <w:r w:rsidR="003946BF">
              <w:rPr>
                <w:noProof/>
                <w:webHidden/>
              </w:rPr>
              <w:t>13</w:t>
            </w:r>
            <w:r w:rsidR="003946BF">
              <w:rPr>
                <w:noProof/>
                <w:webHidden/>
              </w:rPr>
              <w:fldChar w:fldCharType="end"/>
            </w:r>
          </w:hyperlink>
        </w:p>
        <w:p w:rsidR="003946BF" w:rsidRDefault="003E0BCA">
          <w:pPr>
            <w:pStyle w:val="TOC2"/>
            <w:tabs>
              <w:tab w:val="right" w:leader="dot" w:pos="9350"/>
            </w:tabs>
            <w:rPr>
              <w:rFonts w:cstheme="minorBidi"/>
              <w:noProof/>
            </w:rPr>
          </w:pPr>
          <w:hyperlink w:anchor="_Toc501720040" w:history="1">
            <w:r w:rsidR="003946BF" w:rsidRPr="00D879C8">
              <w:rPr>
                <w:rStyle w:val="Hyperlink"/>
                <w:noProof/>
              </w:rPr>
              <w:t>Opt-In Permissions</w:t>
            </w:r>
            <w:r w:rsidR="003946BF">
              <w:rPr>
                <w:noProof/>
                <w:webHidden/>
              </w:rPr>
              <w:tab/>
            </w:r>
            <w:r w:rsidR="003946BF">
              <w:rPr>
                <w:noProof/>
                <w:webHidden/>
              </w:rPr>
              <w:fldChar w:fldCharType="begin"/>
            </w:r>
            <w:r w:rsidR="003946BF">
              <w:rPr>
                <w:noProof/>
                <w:webHidden/>
              </w:rPr>
              <w:instrText xml:space="preserve"> PAGEREF _Toc501720040 \h </w:instrText>
            </w:r>
            <w:r w:rsidR="003946BF">
              <w:rPr>
                <w:noProof/>
                <w:webHidden/>
              </w:rPr>
            </w:r>
            <w:r w:rsidR="003946BF">
              <w:rPr>
                <w:noProof/>
                <w:webHidden/>
              </w:rPr>
              <w:fldChar w:fldCharType="separate"/>
            </w:r>
            <w:r w:rsidR="003946BF">
              <w:rPr>
                <w:noProof/>
                <w:webHidden/>
              </w:rPr>
              <w:t>14</w:t>
            </w:r>
            <w:r w:rsidR="003946BF">
              <w:rPr>
                <w:noProof/>
                <w:webHidden/>
              </w:rPr>
              <w:fldChar w:fldCharType="end"/>
            </w:r>
          </w:hyperlink>
        </w:p>
        <w:p w:rsidR="003946BF" w:rsidRDefault="003E0BCA">
          <w:pPr>
            <w:pStyle w:val="TOC2"/>
            <w:tabs>
              <w:tab w:val="right" w:leader="dot" w:pos="9350"/>
            </w:tabs>
            <w:rPr>
              <w:rFonts w:cstheme="minorBidi"/>
              <w:noProof/>
            </w:rPr>
          </w:pPr>
          <w:hyperlink w:anchor="_Toc501720041" w:history="1">
            <w:r w:rsidR="003946BF" w:rsidRPr="00D879C8">
              <w:rPr>
                <w:rStyle w:val="Hyperlink"/>
                <w:noProof/>
              </w:rPr>
              <w:t>Anticipated Results</w:t>
            </w:r>
            <w:r w:rsidR="003946BF">
              <w:rPr>
                <w:noProof/>
                <w:webHidden/>
              </w:rPr>
              <w:tab/>
            </w:r>
            <w:r w:rsidR="003946BF">
              <w:rPr>
                <w:noProof/>
                <w:webHidden/>
              </w:rPr>
              <w:fldChar w:fldCharType="begin"/>
            </w:r>
            <w:r w:rsidR="003946BF">
              <w:rPr>
                <w:noProof/>
                <w:webHidden/>
              </w:rPr>
              <w:instrText xml:space="preserve"> PAGEREF _Toc501720041 \h </w:instrText>
            </w:r>
            <w:r w:rsidR="003946BF">
              <w:rPr>
                <w:noProof/>
                <w:webHidden/>
              </w:rPr>
            </w:r>
            <w:r w:rsidR="003946BF">
              <w:rPr>
                <w:noProof/>
                <w:webHidden/>
              </w:rPr>
              <w:fldChar w:fldCharType="separate"/>
            </w:r>
            <w:r w:rsidR="003946BF">
              <w:rPr>
                <w:noProof/>
                <w:webHidden/>
              </w:rPr>
              <w:t>14</w:t>
            </w:r>
            <w:r w:rsidR="003946BF">
              <w:rPr>
                <w:noProof/>
                <w:webHidden/>
              </w:rPr>
              <w:fldChar w:fldCharType="end"/>
            </w:r>
          </w:hyperlink>
        </w:p>
        <w:p w:rsidR="003946BF" w:rsidRDefault="003E0BCA">
          <w:pPr>
            <w:pStyle w:val="TOC2"/>
            <w:tabs>
              <w:tab w:val="right" w:leader="dot" w:pos="9350"/>
            </w:tabs>
            <w:rPr>
              <w:rFonts w:cstheme="minorBidi"/>
              <w:noProof/>
            </w:rPr>
          </w:pPr>
          <w:hyperlink w:anchor="_Toc501720042" w:history="1">
            <w:r w:rsidR="003946BF" w:rsidRPr="00D879C8">
              <w:rPr>
                <w:rStyle w:val="Hyperlink"/>
                <w:noProof/>
              </w:rPr>
              <w:t>Suggested Further Research</w:t>
            </w:r>
            <w:r w:rsidR="003946BF">
              <w:rPr>
                <w:noProof/>
                <w:webHidden/>
              </w:rPr>
              <w:tab/>
            </w:r>
            <w:r w:rsidR="003946BF">
              <w:rPr>
                <w:noProof/>
                <w:webHidden/>
              </w:rPr>
              <w:fldChar w:fldCharType="begin"/>
            </w:r>
            <w:r w:rsidR="003946BF">
              <w:rPr>
                <w:noProof/>
                <w:webHidden/>
              </w:rPr>
              <w:instrText xml:space="preserve"> PAGEREF _Toc501720042 \h </w:instrText>
            </w:r>
            <w:r w:rsidR="003946BF">
              <w:rPr>
                <w:noProof/>
                <w:webHidden/>
              </w:rPr>
            </w:r>
            <w:r w:rsidR="003946BF">
              <w:rPr>
                <w:noProof/>
                <w:webHidden/>
              </w:rPr>
              <w:fldChar w:fldCharType="separate"/>
            </w:r>
            <w:r w:rsidR="003946BF">
              <w:rPr>
                <w:noProof/>
                <w:webHidden/>
              </w:rPr>
              <w:t>14</w:t>
            </w:r>
            <w:r w:rsidR="003946BF">
              <w:rPr>
                <w:noProof/>
                <w:webHidden/>
              </w:rPr>
              <w:fldChar w:fldCharType="end"/>
            </w:r>
          </w:hyperlink>
        </w:p>
        <w:p w:rsidR="003946BF" w:rsidRDefault="003E0BCA">
          <w:pPr>
            <w:pStyle w:val="TOC1"/>
            <w:rPr>
              <w:rFonts w:cstheme="minorBidi"/>
              <w:sz w:val="22"/>
            </w:rPr>
          </w:pPr>
          <w:hyperlink w:anchor="_Toc501720043" w:history="1">
            <w:r w:rsidR="003946BF" w:rsidRPr="00D879C8">
              <w:rPr>
                <w:rStyle w:val="Hyperlink"/>
              </w:rPr>
              <w:t>Conclusion</w:t>
            </w:r>
            <w:r w:rsidR="003946BF">
              <w:rPr>
                <w:webHidden/>
              </w:rPr>
              <w:tab/>
            </w:r>
            <w:r w:rsidR="003946BF">
              <w:rPr>
                <w:webHidden/>
              </w:rPr>
              <w:fldChar w:fldCharType="begin"/>
            </w:r>
            <w:r w:rsidR="003946BF">
              <w:rPr>
                <w:webHidden/>
              </w:rPr>
              <w:instrText xml:space="preserve"> PAGEREF _Toc501720043 \h </w:instrText>
            </w:r>
            <w:r w:rsidR="003946BF">
              <w:rPr>
                <w:webHidden/>
              </w:rPr>
            </w:r>
            <w:r w:rsidR="003946BF">
              <w:rPr>
                <w:webHidden/>
              </w:rPr>
              <w:fldChar w:fldCharType="separate"/>
            </w:r>
            <w:r w:rsidR="003946BF">
              <w:rPr>
                <w:webHidden/>
              </w:rPr>
              <w:t>14</w:t>
            </w:r>
            <w:r w:rsidR="003946BF">
              <w:rPr>
                <w:webHidden/>
              </w:rPr>
              <w:fldChar w:fldCharType="end"/>
            </w:r>
          </w:hyperlink>
        </w:p>
        <w:p w:rsidR="003946BF" w:rsidRDefault="003E0BCA">
          <w:pPr>
            <w:pStyle w:val="TOC1"/>
            <w:rPr>
              <w:rFonts w:cstheme="minorBidi"/>
              <w:sz w:val="22"/>
            </w:rPr>
          </w:pPr>
          <w:hyperlink w:anchor="_Toc501720044" w:history="1">
            <w:r w:rsidR="003946BF" w:rsidRPr="00D879C8">
              <w:rPr>
                <w:rStyle w:val="Hyperlink"/>
              </w:rPr>
              <w:t>References</w:t>
            </w:r>
            <w:r w:rsidR="003946BF">
              <w:rPr>
                <w:webHidden/>
              </w:rPr>
              <w:tab/>
            </w:r>
            <w:r w:rsidR="003946BF">
              <w:rPr>
                <w:webHidden/>
              </w:rPr>
              <w:fldChar w:fldCharType="begin"/>
            </w:r>
            <w:r w:rsidR="003946BF">
              <w:rPr>
                <w:webHidden/>
              </w:rPr>
              <w:instrText xml:space="preserve"> PAGEREF _Toc501720044 \h </w:instrText>
            </w:r>
            <w:r w:rsidR="003946BF">
              <w:rPr>
                <w:webHidden/>
              </w:rPr>
            </w:r>
            <w:r w:rsidR="003946BF">
              <w:rPr>
                <w:webHidden/>
              </w:rPr>
              <w:fldChar w:fldCharType="separate"/>
            </w:r>
            <w:r w:rsidR="003946BF">
              <w:rPr>
                <w:webHidden/>
              </w:rPr>
              <w:t>16</w:t>
            </w:r>
            <w:r w:rsidR="003946BF">
              <w:rPr>
                <w:webHidden/>
              </w:rPr>
              <w:fldChar w:fldCharType="end"/>
            </w:r>
          </w:hyperlink>
        </w:p>
        <w:p w:rsidR="006D4F28" w:rsidRPr="006D4F28" w:rsidRDefault="0019061C" w:rsidP="0019061C">
          <w:pPr>
            <w:pStyle w:val="TOC1"/>
            <w:rPr>
              <w:rFonts w:cstheme="minorBidi"/>
            </w:rPr>
          </w:pPr>
          <w:r>
            <w:rPr>
              <w:rFonts w:ascii="Calibri" w:eastAsiaTheme="majorEastAsia" w:hAnsi="Calibri" w:cstheme="majorBidi"/>
              <w:noProof w:val="0"/>
              <w:sz w:val="32"/>
              <w:szCs w:val="32"/>
            </w:rPr>
            <w:fldChar w:fldCharType="end"/>
          </w:r>
        </w:p>
      </w:sdtContent>
    </w:sdt>
    <w:p w:rsidR="006D4F28" w:rsidRDefault="006D4F28">
      <w:pPr>
        <w:rPr>
          <w:rFonts w:eastAsiaTheme="majorEastAsia" w:cstheme="majorBidi"/>
          <w:b/>
          <w:sz w:val="36"/>
          <w:szCs w:val="32"/>
        </w:rPr>
      </w:pPr>
      <w:r>
        <w:br w:type="page"/>
      </w:r>
    </w:p>
    <w:p w:rsidR="00764377" w:rsidRDefault="00D210BD" w:rsidP="00764377">
      <w:pPr>
        <w:pStyle w:val="Heading1"/>
      </w:pPr>
      <w:bookmarkStart w:id="16" w:name="_Toc501720024"/>
      <w:r>
        <w:lastRenderedPageBreak/>
        <w:t>Introduction</w:t>
      </w:r>
      <w:bookmarkEnd w:id="16"/>
    </w:p>
    <w:p w:rsidR="00233094" w:rsidRDefault="00E96D6F" w:rsidP="00BD6EA0">
      <w:pPr>
        <w:pStyle w:val="BodyText"/>
      </w:pPr>
      <w:ins w:id="17" w:author="Nathan Wilson" w:date="2017-12-23T22:51:00Z">
        <w:r>
          <w:t>In m</w:t>
        </w:r>
      </w:ins>
      <w:del w:id="18" w:author="Nathan Wilson" w:date="2017-12-23T22:51:00Z">
        <w:r w:rsidR="00764377" w:rsidDel="00E96D6F">
          <w:delText>M</w:delText>
        </w:r>
      </w:del>
      <w:r w:rsidR="00764377">
        <w:t>odern society</w:t>
      </w:r>
      <w:ins w:id="19" w:author="Nathan Wilson" w:date="2017-12-23T22:51:00Z">
        <w:r w:rsidR="00034108">
          <w:t>,</w:t>
        </w:r>
      </w:ins>
      <w:r w:rsidR="00764377">
        <w:t xml:space="preserve"> </w:t>
      </w:r>
      <w:del w:id="20" w:author="Nathan Wilson" w:date="2017-12-23T22:51:00Z">
        <w:r w:rsidR="00764377" w:rsidDel="00034108">
          <w:delText xml:space="preserve">has integrated </w:delText>
        </w:r>
      </w:del>
      <w:r w:rsidR="00764377">
        <w:t>Internet technolog</w:t>
      </w:r>
      <w:r w:rsidR="006D4F28">
        <w:t>y</w:t>
      </w:r>
      <w:ins w:id="21" w:author="Nathan Wilson" w:date="2017-12-23T22:51:00Z">
        <w:r w:rsidR="00034108">
          <w:t xml:space="preserve"> has been integrated</w:t>
        </w:r>
      </w:ins>
      <w:r w:rsidR="00764377">
        <w:t xml:space="preserve"> into our</w:t>
      </w:r>
      <w:r w:rsidR="00486BA7">
        <w:t xml:space="preserve"> </w:t>
      </w:r>
      <w:r w:rsidR="00764377">
        <w:t>lives</w:t>
      </w:r>
      <w:del w:id="22" w:author="Nathan Wilson" w:date="2017-12-23T22:51:00Z">
        <w:r w:rsidR="00DB2F88" w:rsidDel="00034108">
          <w:delText>,</w:delText>
        </w:r>
      </w:del>
      <w:r w:rsidR="00DB2F88">
        <w:t xml:space="preserve"> s</w:t>
      </w:r>
      <w:r w:rsidR="00764377">
        <w:t>o much</w:t>
      </w:r>
      <w:ins w:id="23" w:author="Nathan Wilson" w:date="2017-12-23T22:51:00Z">
        <w:r w:rsidR="00034108">
          <w:t>,</w:t>
        </w:r>
      </w:ins>
      <w:r w:rsidR="00764377">
        <w:t xml:space="preserve"> </w:t>
      </w:r>
      <w:r w:rsidR="00DB2F88">
        <w:t xml:space="preserve">that </w:t>
      </w:r>
      <w:r w:rsidR="00764377">
        <w:t xml:space="preserve">our </w:t>
      </w:r>
      <w:r w:rsidR="00486BA7">
        <w:t>day</w:t>
      </w:r>
      <w:ins w:id="24" w:author="Nathan Wilson" w:date="2017-12-23T22:50:00Z">
        <w:r>
          <w:t>-</w:t>
        </w:r>
      </w:ins>
      <w:del w:id="25" w:author="Nathan Wilson" w:date="2017-12-23T22:50:00Z">
        <w:r w:rsidR="00486BA7" w:rsidDel="00E96D6F">
          <w:delText xml:space="preserve"> </w:delText>
        </w:r>
      </w:del>
      <w:r w:rsidR="00486BA7">
        <w:t>to</w:t>
      </w:r>
      <w:ins w:id="26" w:author="Nathan Wilson" w:date="2017-12-23T22:51:00Z">
        <w:r>
          <w:t>-</w:t>
        </w:r>
      </w:ins>
      <w:del w:id="27" w:author="Nathan Wilson" w:date="2017-12-23T22:51:00Z">
        <w:r w:rsidR="00486BA7" w:rsidDel="00E96D6F">
          <w:delText xml:space="preserve"> </w:delText>
        </w:r>
      </w:del>
      <w:r w:rsidR="00486BA7">
        <w:t>day activities</w:t>
      </w:r>
      <w:r w:rsidR="00764377">
        <w:t xml:space="preserve"> depend on </w:t>
      </w:r>
      <w:r w:rsidR="00DB2F88">
        <w:t>its</w:t>
      </w:r>
      <w:r w:rsidR="00764377">
        <w:t xml:space="preserve"> infrastructure. As computers and access to the internet have become more widely available, so has the importance of </w:t>
      </w:r>
      <w:r w:rsidR="00DB2F88">
        <w:t>the</w:t>
      </w:r>
      <w:r w:rsidR="00764377">
        <w:t xml:space="preserve"> digital world. Communication, entertainment, financial </w:t>
      </w:r>
      <w:r w:rsidR="0040273A">
        <w:t>transactions</w:t>
      </w:r>
      <w:r w:rsidR="00764377">
        <w:t xml:space="preserve">, and </w:t>
      </w:r>
      <w:r w:rsidR="0040273A">
        <w:t xml:space="preserve">data storage </w:t>
      </w:r>
      <w:r w:rsidR="00764377">
        <w:t xml:space="preserve">all occur between the digital </w:t>
      </w:r>
      <w:r w:rsidR="00D13723">
        <w:t>devices</w:t>
      </w:r>
      <w:r w:rsidR="00764377">
        <w:t xml:space="preserve"> we use </w:t>
      </w:r>
      <w:r w:rsidR="0040273A">
        <w:t xml:space="preserve">to </w:t>
      </w:r>
      <w:r w:rsidR="00764377">
        <w:t>connect with each other. Until recently, the internet’s influence was restricted to interacting with</w:t>
      </w:r>
      <w:r w:rsidR="00DB2F88">
        <w:t>in</w:t>
      </w:r>
      <w:r w:rsidR="00764377">
        <w:t xml:space="preserve"> th</w:t>
      </w:r>
      <w:r w:rsidR="00DB2F88">
        <w:t>is</w:t>
      </w:r>
      <w:r w:rsidR="00764377">
        <w:t xml:space="preserve"> digital world, but now the internet is </w:t>
      </w:r>
      <w:r w:rsidR="0040273A">
        <w:t xml:space="preserve">increasingly connected and </w:t>
      </w:r>
      <w:r w:rsidR="00764377">
        <w:t>respon</w:t>
      </w:r>
      <w:r w:rsidR="0040273A">
        <w:t>sive</w:t>
      </w:r>
      <w:r w:rsidR="00764377">
        <w:t xml:space="preserve"> to </w:t>
      </w:r>
      <w:r w:rsidR="0040273A">
        <w:t>the physical world</w:t>
      </w:r>
      <w:r w:rsidR="00DB2F88">
        <w:t>, through internet enabled devices.</w:t>
      </w:r>
    </w:p>
    <w:p w:rsidR="00764377" w:rsidRDefault="00764377" w:rsidP="00BD6EA0">
      <w:pPr>
        <w:pStyle w:val="BodyText"/>
      </w:pPr>
      <w:del w:id="28" w:author="Nathan Wilson" w:date="2017-12-23T22:52:00Z">
        <w:r w:rsidDel="00034108">
          <w:delText xml:space="preserve"> </w:delText>
        </w:r>
      </w:del>
      <w:r>
        <w:t xml:space="preserve">These </w:t>
      </w:r>
      <w:r w:rsidR="00DB2F88">
        <w:t>devices</w:t>
      </w:r>
      <w:r>
        <w:t xml:space="preserve"> are what comprise</w:t>
      </w:r>
      <w:del w:id="29" w:author="Nathan Wilson" w:date="2017-12-23T22:53:00Z">
        <w:r w:rsidDel="00034108">
          <w:delText>s</w:delText>
        </w:r>
      </w:del>
      <w:r>
        <w:t xml:space="preserve"> the “Internet of Things” or “IoT</w:t>
      </w:r>
      <w:ins w:id="30" w:author="Nathan Wilson" w:date="2017-12-23T22:53:00Z">
        <w:r w:rsidR="00034108">
          <w:t>.</w:t>
        </w:r>
      </w:ins>
      <w:r>
        <w:t>”</w:t>
      </w:r>
      <w:del w:id="31" w:author="Nathan Wilson" w:date="2017-12-23T22:53:00Z">
        <w:r w:rsidDel="00034108">
          <w:delText>.</w:delText>
        </w:r>
      </w:del>
      <w:r>
        <w:t xml:space="preserve"> No longer does the internet just connect personal computers</w:t>
      </w:r>
      <w:ins w:id="32" w:author="Nathan Wilson" w:date="2017-12-23T22:53:00Z">
        <w:r w:rsidR="00034108">
          <w:t>;</w:t>
        </w:r>
      </w:ins>
      <w:del w:id="33" w:author="Nathan Wilson" w:date="2017-12-23T22:53:00Z">
        <w:r w:rsidDel="00034108">
          <w:delText>,</w:delText>
        </w:r>
      </w:del>
      <w:r>
        <w:t xml:space="preserve"> it now connects televisions, smart phones, thermostats, health monitors, and </w:t>
      </w:r>
      <w:r w:rsidR="00DB2F88">
        <w:t xml:space="preserve">even </w:t>
      </w:r>
      <w:r>
        <w:t>cars</w:t>
      </w:r>
      <w:ins w:id="34" w:author="Nathan Wilson" w:date="2017-12-23T22:54:00Z">
        <w:r w:rsidR="00034108">
          <w:t>,</w:t>
        </w:r>
      </w:ins>
      <w:r>
        <w:t xml:space="preserve"> to the world wide web. This development hasn’t come about just to provide new </w:t>
      </w:r>
      <w:r w:rsidR="00DB2F88">
        <w:t xml:space="preserve">toys and </w:t>
      </w:r>
      <w:r>
        <w:t>sleek smart devices</w:t>
      </w:r>
      <w:r w:rsidR="00DB2F88">
        <w:t xml:space="preserve"> to tech enthusiasts</w:t>
      </w:r>
      <w:r>
        <w:t>. By connecting devices to the internet, industries have been able to automate factories, provide incredibly accurate and useful real-time data,</w:t>
      </w:r>
      <w:r w:rsidR="0040273A">
        <w:t xml:space="preserve"> and</w:t>
      </w:r>
      <w:ins w:id="35" w:author="Nathan Wilson" w:date="2017-12-23T22:55:00Z">
        <w:r w:rsidR="00034108">
          <w:t>,</w:t>
        </w:r>
      </w:ins>
      <w:r>
        <w:t xml:space="preserve"> ultimately improve and ensure coordination between digital and </w:t>
      </w:r>
      <w:r w:rsidR="00DB2F88">
        <w:t>physical systems</w:t>
      </w:r>
      <w:r>
        <w:t>. Industri</w:t>
      </w:r>
      <w:ins w:id="36" w:author="Nathan Wilson" w:date="2017-12-23T22:55:00Z">
        <w:r w:rsidR="00034108">
          <w:t>es</w:t>
        </w:r>
      </w:ins>
      <w:del w:id="37" w:author="Nathan Wilson" w:date="2017-12-23T22:55:00Z">
        <w:r w:rsidDel="00034108">
          <w:delText>al applications</w:delText>
        </w:r>
      </w:del>
      <w:r>
        <w:t xml:space="preserve"> have a lot to gain from using IoT devices where timely data validation is money. </w:t>
      </w:r>
    </w:p>
    <w:p w:rsidR="00764377" w:rsidRDefault="003C05A7" w:rsidP="00897442">
      <w:pPr>
        <w:pStyle w:val="BodyText"/>
      </w:pPr>
      <w:r>
        <w:t>But w</w:t>
      </w:r>
      <w:r w:rsidR="00764377">
        <w:t xml:space="preserve">hat does the average consumer have to gain by using IoT devices? </w:t>
      </w:r>
      <w:r w:rsidR="0040273A">
        <w:t>Is it a</w:t>
      </w:r>
      <w:r w:rsidR="00764377">
        <w:t xml:space="preserve">dded security or ease for having a blue-tooth enabled door lock, or </w:t>
      </w:r>
      <w:r w:rsidR="00E80C0A">
        <w:t>a</w:t>
      </w:r>
      <w:r w:rsidR="00764377">
        <w:t xml:space="preserve"> </w:t>
      </w:r>
      <w:r w:rsidR="00486BA7">
        <w:t xml:space="preserve">systems </w:t>
      </w:r>
      <w:r w:rsidR="0082332E">
        <w:t xml:space="preserve">that </w:t>
      </w:r>
      <w:r w:rsidR="00486BA7">
        <w:t xml:space="preserve">keep track of </w:t>
      </w:r>
      <w:r w:rsidR="0082332E">
        <w:t xml:space="preserve">their physical life using </w:t>
      </w:r>
      <w:r w:rsidR="00486BA7">
        <w:t xml:space="preserve">digital </w:t>
      </w:r>
      <w:r w:rsidR="0082332E">
        <w:t>systems</w:t>
      </w:r>
      <w:ins w:id="38" w:author="Nathan Wilson" w:date="2017-12-23T22:56:00Z">
        <w:r w:rsidR="00034108">
          <w:t>?</w:t>
        </w:r>
      </w:ins>
      <w:del w:id="39" w:author="Nathan Wilson" w:date="2017-12-23T22:56:00Z">
        <w:r w:rsidR="0082332E" w:rsidDel="00034108">
          <w:delText>.</w:delText>
        </w:r>
      </w:del>
      <w:r w:rsidR="00E45774" w:rsidRPr="00E45774">
        <w:t xml:space="preserve"> </w:t>
      </w:r>
      <w:ins w:id="40" w:author="Nathan Wilson" w:date="2017-12-23T22:56:00Z">
        <w:r w:rsidR="00034108">
          <w:t xml:space="preserve">Or is it </w:t>
        </w:r>
      </w:ins>
      <w:ins w:id="41" w:author="Nathan Wilson" w:date="2017-12-23T22:57:00Z">
        <w:r w:rsidR="00034108">
          <w:t xml:space="preserve">the </w:t>
        </w:r>
      </w:ins>
      <w:ins w:id="42" w:author="Nathan Wilson" w:date="2017-12-23T22:58:00Z">
        <w:r w:rsidR="00034108">
          <w:t>surveillance of</w:t>
        </w:r>
      </w:ins>
      <w:ins w:id="43" w:author="Nathan Wilson" w:date="2017-12-23T22:57:00Z">
        <w:r w:rsidR="00034108">
          <w:t xml:space="preserve"> easy to use </w:t>
        </w:r>
      </w:ins>
      <w:r w:rsidR="00E45774">
        <w:t>indoor wi-fi security camera system? Companies such as Amazon, Google, and Apple have invested in consumer IoT devices as a growth industry. From home hubs such as the Amazon Alexa, to wearable technology like the Fitbit, these devices provide users with interactive and automated</w:t>
      </w:r>
      <w:r w:rsidR="00D23606">
        <w:t xml:space="preserve"> systems.  </w:t>
      </w:r>
    </w:p>
    <w:p w:rsidR="003C05A7" w:rsidRPr="00764377" w:rsidRDefault="003C05A7" w:rsidP="00BD6EA0">
      <w:pPr>
        <w:pStyle w:val="BodyText"/>
      </w:pPr>
      <w:r>
        <w:t xml:space="preserve">The flip-side of relying on internet technology, especially </w:t>
      </w:r>
      <w:r w:rsidR="00F5118B">
        <w:t>IoT devices</w:t>
      </w:r>
      <w:ins w:id="44" w:author="Nathan Wilson" w:date="2017-12-23T22:58:00Z">
        <w:r w:rsidR="00034108">
          <w:t>,</w:t>
        </w:r>
      </w:ins>
      <w:r w:rsidR="00F5118B">
        <w:t xml:space="preserve"> are the privacy </w:t>
      </w:r>
      <w:r w:rsidR="00F71262">
        <w:t xml:space="preserve">and </w:t>
      </w:r>
      <w:r w:rsidR="00F5118B">
        <w:t>security vulnerabilities.</w:t>
      </w:r>
      <w:r w:rsidR="00F71262">
        <w:t xml:space="preserve"> IoT devices give digital sources access to aspects of </w:t>
      </w:r>
      <w:ins w:id="45" w:author="Nathan Wilson" w:date="2017-12-23T22:58:00Z">
        <w:r w:rsidR="00034108">
          <w:t>one’s</w:t>
        </w:r>
      </w:ins>
      <w:del w:id="46" w:author="Nathan Wilson" w:date="2017-12-23T22:58:00Z">
        <w:r w:rsidR="00F71262" w:rsidDel="00034108">
          <w:delText>your</w:delText>
        </w:r>
      </w:del>
      <w:r w:rsidR="00F71262">
        <w:t xml:space="preserve"> physical world as well as </w:t>
      </w:r>
      <w:ins w:id="47" w:author="Nathan Wilson" w:date="2017-12-23T22:58:00Z">
        <w:r w:rsidR="00034108">
          <w:t>one’s</w:t>
        </w:r>
      </w:ins>
      <w:del w:id="48" w:author="Nathan Wilson" w:date="2017-12-23T22:58:00Z">
        <w:r w:rsidR="00F71262" w:rsidDel="00034108">
          <w:delText>your</w:delText>
        </w:r>
      </w:del>
      <w:r w:rsidR="00F71262">
        <w:t xml:space="preserve"> digital information. While the IoT is still early in development, it</w:t>
      </w:r>
      <w:del w:id="49" w:author="Nathan Wilson" w:date="2017-12-23T22:59:00Z">
        <w:r w:rsidR="00F71262" w:rsidDel="00034108">
          <w:delText>’s</w:delText>
        </w:r>
      </w:del>
      <w:ins w:id="50" w:author="Nathan Wilson" w:date="2017-12-23T22:59:00Z">
        <w:r w:rsidR="00034108">
          <w:t xml:space="preserve"> is</w:t>
        </w:r>
      </w:ins>
      <w:r w:rsidR="00F71262">
        <w:t xml:space="preserve"> critical that adopters of its technology are educated and understand the risks and responsibilities that come with integrating the internet into their lives.</w:t>
      </w:r>
    </w:p>
    <w:p w:rsidR="0029542D" w:rsidRDefault="00764377" w:rsidP="00BD6EA0">
      <w:pPr>
        <w:pStyle w:val="BodyText"/>
      </w:pPr>
      <w:r>
        <w:t xml:space="preserve">Section one will cover the </w:t>
      </w:r>
      <w:del w:id="51" w:author="Nathan Wilson" w:date="2017-12-23T22:59:00Z">
        <w:r w:rsidDel="00034108">
          <w:delText xml:space="preserve">surrounding </w:delText>
        </w:r>
      </w:del>
      <w:r>
        <w:t xml:space="preserve">topics </w:t>
      </w:r>
      <w:ins w:id="52" w:author="Nathan Wilson" w:date="2017-12-23T22:59:00Z">
        <w:r w:rsidR="00034108">
          <w:t>surrounding</w:t>
        </w:r>
        <w:r w:rsidR="00034108" w:rsidDel="00034108">
          <w:t xml:space="preserve"> </w:t>
        </w:r>
        <w:r w:rsidR="00034108">
          <w:t xml:space="preserve"> the </w:t>
        </w:r>
      </w:ins>
      <w:del w:id="53" w:author="Nathan Wilson" w:date="2017-12-23T22:59:00Z">
        <w:r w:rsidDel="00034108">
          <w:delText xml:space="preserve">and </w:delText>
        </w:r>
      </w:del>
      <w:r>
        <w:t xml:space="preserve">issues </w:t>
      </w:r>
      <w:del w:id="54" w:author="Nathan Wilson" w:date="2017-12-23T22:59:00Z">
        <w:r w:rsidDel="00034108">
          <w:delText xml:space="preserve">with </w:delText>
        </w:r>
      </w:del>
      <w:ins w:id="55" w:author="Nathan Wilson" w:date="2017-12-23T22:59:00Z">
        <w:r w:rsidR="00034108">
          <w:t xml:space="preserve">of </w:t>
        </w:r>
      </w:ins>
      <w:r>
        <w:t>consumer privacy and security. Several devices and instances of data vulnerabilities will be studied to determine underlying trends</w:t>
      </w:r>
      <w:r w:rsidR="00233094">
        <w:t xml:space="preserve"> in the industry. Then </w:t>
      </w:r>
      <w:ins w:id="56" w:author="Nathan Wilson" w:date="2017-12-23T23:00:00Z">
        <w:r w:rsidR="00034108">
          <w:t xml:space="preserve">I will give </w:t>
        </w:r>
      </w:ins>
      <w:r w:rsidR="00233094">
        <w:t xml:space="preserve">a brief analysis on </w:t>
      </w:r>
      <w:r w:rsidR="00F71262">
        <w:t xml:space="preserve">the </w:t>
      </w:r>
      <w:r w:rsidR="00233094">
        <w:t>consumer response and awareness to these vulnerabilities</w:t>
      </w:r>
    </w:p>
    <w:p w:rsidR="002D1F00" w:rsidRDefault="002D1F00" w:rsidP="00BD6EA0">
      <w:pPr>
        <w:pStyle w:val="BodyText"/>
      </w:pPr>
      <w:r>
        <w:lastRenderedPageBreak/>
        <w:t>Section two will cover the proposed solution and its methodology.</w:t>
      </w:r>
      <w:r w:rsidR="00D12A1B">
        <w:t xml:space="preserve"> </w:t>
      </w:r>
      <w:r w:rsidR="002B46B3">
        <w:t>Part of the solution will be analyzing other solutions to the same problem in different settings. I</w:t>
      </w:r>
      <w:ins w:id="57" w:author="Nathan Wilson" w:date="2017-12-23T23:00:00Z">
        <w:r w:rsidR="00034108">
          <w:t xml:space="preserve"> will</w:t>
        </w:r>
      </w:ins>
      <w:del w:id="58" w:author="Nathan Wilson" w:date="2017-12-23T23:00:00Z">
        <w:r w:rsidR="002B46B3" w:rsidDel="00034108">
          <w:delText>’ll</w:delText>
        </w:r>
      </w:del>
      <w:r w:rsidR="002B46B3">
        <w:t xml:space="preserve"> </w:t>
      </w:r>
      <w:ins w:id="59" w:author="Nathan Wilson" w:date="2017-12-23T23:01:00Z">
        <w:r w:rsidR="00034108">
          <w:t xml:space="preserve">then </w:t>
        </w:r>
      </w:ins>
      <w:r w:rsidR="002B46B3">
        <w:t>present my example of an informing customer label</w:t>
      </w:r>
      <w:del w:id="60" w:author="Nathan Wilson" w:date="2017-12-23T23:01:00Z">
        <w:r w:rsidR="002B46B3" w:rsidDel="00034108">
          <w:delText>.</w:delText>
        </w:r>
      </w:del>
      <w:r w:rsidR="002B46B3">
        <w:t xml:space="preserve"> </w:t>
      </w:r>
      <w:del w:id="61" w:author="Nathan Wilson" w:date="2017-12-23T23:01:00Z">
        <w:r w:rsidDel="00034108">
          <w:delText>A</w:delText>
        </w:r>
      </w:del>
      <w:ins w:id="62" w:author="Nathan Wilson" w:date="2017-12-23T23:01:00Z">
        <w:r w:rsidR="00034108">
          <w:t>followed by a</w:t>
        </w:r>
      </w:ins>
      <w:r>
        <w:t xml:space="preserve"> brief section will cover the anticipated results of its implementation</w:t>
      </w:r>
      <w:r w:rsidR="0040273A">
        <w:t>.</w:t>
      </w:r>
    </w:p>
    <w:p w:rsidR="0090435E" w:rsidRDefault="0029542D" w:rsidP="00747096">
      <w:pPr>
        <w:pStyle w:val="Heading1"/>
      </w:pPr>
      <w:bookmarkStart w:id="63" w:name="_Toc501720025"/>
      <w:r>
        <w:t>Analysis of Field and Issue</w:t>
      </w:r>
      <w:bookmarkEnd w:id="63"/>
    </w:p>
    <w:p w:rsidR="0090435E" w:rsidRDefault="0090435E" w:rsidP="00233094">
      <w:pPr>
        <w:pStyle w:val="Heading2"/>
      </w:pPr>
      <w:bookmarkStart w:id="64" w:name="_Toc501720026"/>
      <w:r>
        <w:t xml:space="preserve">Overview of </w:t>
      </w:r>
      <w:r w:rsidR="00196D84">
        <w:t>Personal Data Security</w:t>
      </w:r>
      <w:bookmarkEnd w:id="64"/>
    </w:p>
    <w:p w:rsidR="00F71262" w:rsidRDefault="00A91FA7" w:rsidP="004020AD">
      <w:pPr>
        <w:pStyle w:val="BodyText"/>
      </w:pPr>
      <w:r>
        <w:t>Modern society requires that every individual has information about themselves stored and routinely used.</w:t>
      </w:r>
      <w:r w:rsidR="00F16935">
        <w:t xml:space="preserve"> Governments and private businesses often require several forms of k</w:t>
      </w:r>
      <w:r>
        <w:t>ey identifying information</w:t>
      </w:r>
      <w:r w:rsidR="00F16935">
        <w:t xml:space="preserve"> to use their services. This info</w:t>
      </w:r>
      <w:ins w:id="65" w:author="Nathan Wilson" w:date="2017-12-23T23:03:00Z">
        <w:r w:rsidR="00051659">
          <w:t>rmation</w:t>
        </w:r>
      </w:ins>
      <w:r w:rsidR="00F16935">
        <w:t xml:space="preserve"> includes simple alpha-numeric sequences </w:t>
      </w:r>
      <w:r>
        <w:t xml:space="preserve">such as Social Security </w:t>
      </w:r>
      <w:ins w:id="66" w:author="Nathan Wilson" w:date="2017-12-23T23:02:00Z">
        <w:r w:rsidR="00051659">
          <w:t>n</w:t>
        </w:r>
      </w:ins>
      <w:del w:id="67" w:author="Nathan Wilson" w:date="2017-12-23T23:02:00Z">
        <w:r w:rsidDel="00051659">
          <w:delText>N</w:delText>
        </w:r>
      </w:del>
      <w:r>
        <w:t xml:space="preserve">umbers, </w:t>
      </w:r>
      <w:ins w:id="68" w:author="Nathan Wilson" w:date="2017-12-23T23:03:00Z">
        <w:r w:rsidR="00051659">
          <w:t>b</w:t>
        </w:r>
      </w:ins>
      <w:del w:id="69" w:author="Nathan Wilson" w:date="2017-12-23T23:03:00Z">
        <w:r w:rsidDel="00051659">
          <w:delText>B</w:delText>
        </w:r>
      </w:del>
      <w:r>
        <w:t xml:space="preserve">irthdates, </w:t>
      </w:r>
      <w:r w:rsidR="00F16935">
        <w:t>n</w:t>
      </w:r>
      <w:r>
        <w:t xml:space="preserve">ames, methods of payment, </w:t>
      </w:r>
      <w:r w:rsidR="00F16935">
        <w:t>a</w:t>
      </w:r>
      <w:r>
        <w:t>ddresses, and</w:t>
      </w:r>
      <w:r w:rsidR="00F16935">
        <w:t xml:space="preserve"> p</w:t>
      </w:r>
      <w:r>
        <w:t>hone numbers</w:t>
      </w:r>
      <w:r w:rsidR="00F16935">
        <w:t>.</w:t>
      </w:r>
      <w:r>
        <w:t xml:space="preserve"> </w:t>
      </w:r>
      <w:r w:rsidR="00F16935">
        <w:t>This info</w:t>
      </w:r>
      <w:ins w:id="70" w:author="Nathan Wilson" w:date="2017-12-23T23:03:00Z">
        <w:r w:rsidR="00051659">
          <w:t>rmation</w:t>
        </w:r>
      </w:ins>
      <w:r w:rsidR="00F16935">
        <w:t xml:space="preserve"> ties us to rights of ownership, residence, and records</w:t>
      </w:r>
      <w:r w:rsidR="002B46B3">
        <w:t>;</w:t>
      </w:r>
      <w:r w:rsidR="00F16935">
        <w:t xml:space="preserve"> </w:t>
      </w:r>
      <w:r w:rsidR="002B46B3">
        <w:t>therefore,</w:t>
      </w:r>
      <w:r>
        <w:t xml:space="preserve"> we</w:t>
      </w:r>
      <w:r w:rsidR="002B46B3">
        <w:t xml:space="preserve"> need to be </w:t>
      </w:r>
      <w:r>
        <w:t>selective with how we distribute that info.</w:t>
      </w:r>
      <w:r w:rsidR="00F71262">
        <w:t xml:space="preserve"> </w:t>
      </w:r>
    </w:p>
    <w:p w:rsidR="00DC41F1" w:rsidRDefault="004020AD" w:rsidP="00DC41F1">
      <w:pPr>
        <w:pStyle w:val="BodyText"/>
      </w:pPr>
      <w:r>
        <w:t xml:space="preserve">Before digitization, </w:t>
      </w:r>
      <w:r w:rsidR="00E44557">
        <w:t xml:space="preserve">for </w:t>
      </w:r>
      <w:r>
        <w:t xml:space="preserve">institutions, such as hospitals or banks, privacy was clear because personal data and records only existed in one place at a time. </w:t>
      </w:r>
      <w:r w:rsidR="00BF07F5">
        <w:t>The line was blurred when</w:t>
      </w:r>
      <w:r>
        <w:t xml:space="preserve"> digital records became more viable and reasonable for businesses to keep</w:t>
      </w:r>
      <w:r w:rsidR="00BF07F5">
        <w:t xml:space="preserve">. Digital files were still </w:t>
      </w:r>
      <w:r w:rsidR="00161E9F">
        <w:t>relatively</w:t>
      </w:r>
      <w:r w:rsidR="00BF07F5">
        <w:t xml:space="preserve"> </w:t>
      </w:r>
      <w:r w:rsidR="00161E9F">
        <w:t>private</w:t>
      </w:r>
      <w:r w:rsidR="00BF07F5">
        <w:t xml:space="preserve"> because they </w:t>
      </w:r>
      <w:r w:rsidR="00161E9F">
        <w:t>could</w:t>
      </w:r>
      <w:r w:rsidR="00BF07F5">
        <w:t xml:space="preserve"> only </w:t>
      </w:r>
      <w:r w:rsidR="00161E9F">
        <w:t xml:space="preserve">be </w:t>
      </w:r>
      <w:r w:rsidR="00BF07F5">
        <w:t>accessed within the institutions’ database. With the advent of the internet</w:t>
      </w:r>
      <w:r w:rsidR="00306D1F">
        <w:t>, online file sharing made transitions between locations and institutions seamless.</w:t>
      </w:r>
      <w:r w:rsidR="00DC41F1">
        <w:t xml:space="preserve"> However,</w:t>
      </w:r>
      <w:r w:rsidR="00161E9F">
        <w:t xml:space="preserve"> </w:t>
      </w:r>
      <w:r w:rsidR="00DC41F1">
        <w:t>i</w:t>
      </w:r>
      <w:r w:rsidR="00161E9F">
        <w:t>nternet connectivity also gave access to malicious cyber criminals and</w:t>
      </w:r>
      <w:ins w:id="71" w:author="Nathan Wilson" w:date="2017-12-23T23:03:00Z">
        <w:r w:rsidR="00051659">
          <w:t>,</w:t>
        </w:r>
      </w:ins>
      <w:r w:rsidR="00161E9F">
        <w:t xml:space="preserve"> in some instances </w:t>
      </w:r>
      <w:ins w:id="72" w:author="Nathan Wilson" w:date="2017-12-23T23:04:00Z">
        <w:r w:rsidR="00051659">
          <w:t xml:space="preserve">the </w:t>
        </w:r>
      </w:ins>
      <w:r w:rsidR="00161E9F">
        <w:t>ab</w:t>
      </w:r>
      <w:ins w:id="73" w:author="Nathan Wilson" w:date="2017-12-23T23:04:00Z">
        <w:r w:rsidR="00051659">
          <w:t>ility</w:t>
        </w:r>
      </w:ins>
      <w:del w:id="74" w:author="Nathan Wilson" w:date="2017-12-23T23:04:00Z">
        <w:r w:rsidR="00161E9F" w:rsidDel="00051659">
          <w:delText>le</w:delText>
        </w:r>
      </w:del>
      <w:r w:rsidR="00161E9F">
        <w:t xml:space="preserve"> to hijack private information. </w:t>
      </w:r>
    </w:p>
    <w:p w:rsidR="00161E9F" w:rsidRDefault="00DC41F1" w:rsidP="00DC41F1">
      <w:pPr>
        <w:pStyle w:val="BodyText"/>
      </w:pPr>
      <w:r>
        <w:t>At the formation of the commercially viable internet, the FTC released a statement about research on consumers’ concerns about online data security. “</w:t>
      </w:r>
      <w:ins w:id="75" w:author="Nathan Wilson" w:date="2017-12-23T23:04:00Z">
        <w:r w:rsidR="00051659">
          <w:t>C</w:t>
        </w:r>
      </w:ins>
      <w:del w:id="76" w:author="Nathan Wilson" w:date="2017-12-23T23:04:00Z">
        <w:r w:rsidDel="00051659">
          <w:delText>c</w:delText>
        </w:r>
      </w:del>
      <w:r>
        <w:t>onsumers have less confidence in how online service providers and merchants handle personal information than they have in how traditionally offline institutions, such as hospitals and banks, handle such information.” (FTC, 1998, 3) This initial hesitancy did</w:t>
      </w:r>
      <w:del w:id="77" w:author="Nathan Wilson" w:date="2017-12-23T23:05:00Z">
        <w:r w:rsidDel="00051659">
          <w:delText>n’t</w:delText>
        </w:r>
      </w:del>
      <w:ins w:id="78" w:author="Nathan Wilson" w:date="2017-12-23T23:05:00Z">
        <w:r w:rsidR="00051659">
          <w:t xml:space="preserve"> not</w:t>
        </w:r>
      </w:ins>
      <w:r>
        <w:t xml:space="preserve"> hold up</w:t>
      </w:r>
      <w:ins w:id="79" w:author="Nathan Wilson" w:date="2017-12-23T23:05:00Z">
        <w:r w:rsidR="00051659">
          <w:t>.</w:t>
        </w:r>
      </w:ins>
      <w:del w:id="80" w:author="Nathan Wilson" w:date="2017-12-23T23:05:00Z">
        <w:r w:rsidDel="00051659">
          <w:delText>,</w:delText>
        </w:r>
      </w:del>
      <w:r>
        <w:t xml:space="preserve"> </w:t>
      </w:r>
      <w:ins w:id="81" w:author="Nathan Wilson" w:date="2017-12-23T23:05:00Z">
        <w:r w:rsidR="00051659">
          <w:t>W</w:t>
        </w:r>
      </w:ins>
      <w:del w:id="82" w:author="Nathan Wilson" w:date="2017-12-23T23:05:00Z">
        <w:r w:rsidDel="00051659">
          <w:delText>w</w:delText>
        </w:r>
      </w:del>
      <w:r>
        <w:t>ithin two years</w:t>
      </w:r>
      <w:r w:rsidR="00161E9F">
        <w:t xml:space="preserve"> </w:t>
      </w:r>
      <w:r>
        <w:t>the FCC reported that “data suggest that consumers spent as much as $2.8 billion online during the month of January 2000 alone.” (FTC, 2000, pg.2)</w:t>
      </w:r>
      <w:r w:rsidRPr="00DC41F1">
        <w:t xml:space="preserve"> </w:t>
      </w:r>
      <w:r>
        <w:t>The trade-off between risk and benefit ultimately p</w:t>
      </w:r>
      <w:del w:id="83" w:author="Nathan Wilson" w:date="2017-12-23T23:06:00Z">
        <w:r w:rsidDel="00051659">
          <w:delText>l</w:delText>
        </w:r>
      </w:del>
      <w:r>
        <w:t xml:space="preserve">ayed off as participation in the online market </w:t>
      </w:r>
      <w:del w:id="84" w:author="Nathan Wilson" w:date="2017-12-23T23:06:00Z">
        <w:r w:rsidDel="00051659">
          <w:delText xml:space="preserve">and </w:delText>
        </w:r>
      </w:del>
      <w:r>
        <w:t>skyrocketed.</w:t>
      </w:r>
    </w:p>
    <w:p w:rsidR="00E87507" w:rsidRDefault="00DC41F1" w:rsidP="00E87507">
      <w:pPr>
        <w:pStyle w:val="BodyText"/>
      </w:pPr>
      <w:r>
        <w:t xml:space="preserve">Nearly two decades later, </w:t>
      </w:r>
      <w:r w:rsidR="00216EA6">
        <w:t xml:space="preserve">online </w:t>
      </w:r>
      <w:r w:rsidR="007D77E8">
        <w:t>transaction</w:t>
      </w:r>
      <w:r w:rsidR="009F6585">
        <w:t>s</w:t>
      </w:r>
      <w:r w:rsidR="007D77E8">
        <w:t xml:space="preserve"> have become the norm, so it</w:t>
      </w:r>
      <w:del w:id="85" w:author="Nathan Wilson" w:date="2017-12-23T23:06:00Z">
        <w:r w:rsidR="007D77E8" w:rsidDel="00051659">
          <w:delText>’s</w:delText>
        </w:r>
      </w:del>
      <w:ins w:id="86" w:author="Nathan Wilson" w:date="2017-12-23T23:06:00Z">
        <w:r w:rsidR="00051659">
          <w:t xml:space="preserve"> is</w:t>
        </w:r>
      </w:ins>
      <w:r w:rsidR="007D77E8">
        <w:t xml:space="preserve"> no surprise that</w:t>
      </w:r>
      <w:r w:rsidR="00E23F95">
        <w:t xml:space="preserve"> </w:t>
      </w:r>
      <w:r w:rsidR="00A77BAB">
        <w:t xml:space="preserve">new </w:t>
      </w:r>
      <w:r w:rsidR="00E23F95">
        <w:t>internet enabled</w:t>
      </w:r>
      <w:r w:rsidR="007D77E8">
        <w:t xml:space="preserve"> devices do</w:t>
      </w:r>
      <w:del w:id="87" w:author="Nathan Wilson" w:date="2017-12-23T23:06:00Z">
        <w:r w:rsidR="007D77E8" w:rsidDel="00051659">
          <w:delText>n’t</w:delText>
        </w:r>
      </w:del>
      <w:ins w:id="88" w:author="Nathan Wilson" w:date="2017-12-23T23:06:00Z">
        <w:r w:rsidR="00051659">
          <w:t xml:space="preserve"> not</w:t>
        </w:r>
      </w:ins>
      <w:r w:rsidR="007D77E8">
        <w:t xml:space="preserve"> raise the same </w:t>
      </w:r>
      <w:r w:rsidR="00F71262">
        <w:t xml:space="preserve">red </w:t>
      </w:r>
      <w:r w:rsidR="007D77E8">
        <w:t>flags</w:t>
      </w:r>
      <w:r w:rsidR="00E23F95">
        <w:t xml:space="preserve"> as they did back </w:t>
      </w:r>
      <w:ins w:id="89" w:author="Nathan Wilson" w:date="2017-12-23T23:06:00Z">
        <w:r w:rsidR="00051659">
          <w:t>in the early days of the commercial</w:t>
        </w:r>
      </w:ins>
      <w:ins w:id="90" w:author="Nathan Wilson" w:date="2017-12-23T23:07:00Z">
        <w:r w:rsidR="00051659">
          <w:t xml:space="preserve"> internet</w:t>
        </w:r>
      </w:ins>
      <w:del w:id="91" w:author="Nathan Wilson" w:date="2017-12-23T23:06:00Z">
        <w:r w:rsidR="00E23F95" w:rsidDel="00051659">
          <w:delText>then</w:delText>
        </w:r>
      </w:del>
      <w:r w:rsidR="00E23F95">
        <w:t>.</w:t>
      </w:r>
    </w:p>
    <w:p w:rsidR="00E87507" w:rsidRPr="00DD24AB" w:rsidRDefault="00E87507" w:rsidP="00BD6EA0">
      <w:pPr>
        <w:pStyle w:val="BodyText"/>
      </w:pPr>
    </w:p>
    <w:p w:rsidR="0029542D" w:rsidRDefault="003933FC" w:rsidP="00447ECF">
      <w:pPr>
        <w:pStyle w:val="Heading2"/>
      </w:pPr>
      <w:bookmarkStart w:id="92" w:name="_Toc501720027"/>
      <w:r>
        <w:lastRenderedPageBreak/>
        <w:t xml:space="preserve">Overview of the </w:t>
      </w:r>
      <w:r w:rsidR="00171232">
        <w:t>Internet of Things</w:t>
      </w:r>
      <w:bookmarkEnd w:id="92"/>
    </w:p>
    <w:p w:rsidR="002D3153" w:rsidRPr="002D3153" w:rsidRDefault="002D3153" w:rsidP="00BD6EA0">
      <w:pPr>
        <w:pStyle w:val="BodyText"/>
      </w:pPr>
      <w:r>
        <w:t xml:space="preserve">IoT is </w:t>
      </w:r>
      <w:r w:rsidR="00384007">
        <w:t>the</w:t>
      </w:r>
      <w:r>
        <w:t xml:space="preserve"> </w:t>
      </w:r>
      <w:r w:rsidR="00384007">
        <w:t xml:space="preserve">developing concept </w:t>
      </w:r>
      <w:r w:rsidR="002B46B3">
        <w:t>where</w:t>
      </w:r>
      <w:r w:rsidR="00384007">
        <w:t xml:space="preserve"> all devices and electronics </w:t>
      </w:r>
      <w:r w:rsidR="002B46B3">
        <w:t xml:space="preserve">are </w:t>
      </w:r>
      <w:r w:rsidR="00384007">
        <w:t>connected to the internet to send and receive data</w:t>
      </w:r>
      <w:r w:rsidR="00C84A0D">
        <w:t>,</w:t>
      </w:r>
      <w:r w:rsidR="00384007">
        <w:t xml:space="preserve"> to interact</w:t>
      </w:r>
      <w:r w:rsidR="00C84A0D">
        <w:t>,</w:t>
      </w:r>
      <w:r w:rsidR="00384007">
        <w:t xml:space="preserve"> and </w:t>
      </w:r>
      <w:r w:rsidR="00C84A0D">
        <w:t xml:space="preserve">to </w:t>
      </w:r>
      <w:r w:rsidR="00384007">
        <w:t>respond to their physical surroundings. The F</w:t>
      </w:r>
      <w:r w:rsidR="00C84A0D">
        <w:t xml:space="preserve">ederal </w:t>
      </w:r>
      <w:r w:rsidR="00384007">
        <w:t>T</w:t>
      </w:r>
      <w:r w:rsidR="00C84A0D">
        <w:t xml:space="preserve">rade </w:t>
      </w:r>
      <w:r w:rsidR="00384007">
        <w:t>C</w:t>
      </w:r>
      <w:r w:rsidR="00C84A0D">
        <w:t>ommission</w:t>
      </w:r>
      <w:r w:rsidR="00384007">
        <w:t xml:space="preserve"> defined</w:t>
      </w:r>
      <w:r w:rsidR="00C84A0D">
        <w:t xml:space="preserve"> the</w:t>
      </w:r>
      <w:r w:rsidR="00384007">
        <w:t xml:space="preserve"> IoT as an </w:t>
      </w:r>
      <w:r w:rsidR="00384007" w:rsidRPr="00384007">
        <w:t>"interconnected environment where all manner of objects have a digital presence and the ability to communicate with other objects and people."</w:t>
      </w:r>
      <w:r w:rsidR="00384007">
        <w:t xml:space="preserve"> (</w:t>
      </w:r>
      <w:r w:rsidR="00FE6959">
        <w:t>FTC</w:t>
      </w:r>
      <w:r w:rsidR="00384007">
        <w:t>, 201</w:t>
      </w:r>
      <w:r w:rsidR="00FE6959">
        <w:t>5</w:t>
      </w:r>
      <w:r w:rsidR="00384007">
        <w:t>, pg. 1) Much of this concept is already becoming reality</w:t>
      </w:r>
      <w:r w:rsidR="009F6585">
        <w:t>.</w:t>
      </w:r>
    </w:p>
    <w:p w:rsidR="00D5142C" w:rsidRDefault="00D5142C" w:rsidP="00BD6EA0">
      <w:pPr>
        <w:pStyle w:val="BodyText"/>
      </w:pPr>
      <w:r>
        <w:t xml:space="preserve">How does </w:t>
      </w:r>
      <w:r w:rsidR="00C84A0D">
        <w:t xml:space="preserve">the </w:t>
      </w:r>
      <w:r>
        <w:t>IoT relate</w:t>
      </w:r>
      <w:r w:rsidR="009F6585">
        <w:t xml:space="preserve"> to</w:t>
      </w:r>
      <w:r>
        <w:t xml:space="preserve"> the everyday person’s personal data? </w:t>
      </w:r>
      <w:r w:rsidR="00054B15">
        <w:t>New IoT</w:t>
      </w:r>
      <w:r>
        <w:t xml:space="preserve"> devices </w:t>
      </w:r>
      <w:r w:rsidR="00054B15">
        <w:t xml:space="preserve">that </w:t>
      </w:r>
      <w:r>
        <w:t>have begun to be manufactured and marketed as consumer electronics</w:t>
      </w:r>
      <w:r w:rsidR="004A114A">
        <w:t>,</w:t>
      </w:r>
      <w:r w:rsidR="00054B15">
        <w:t xml:space="preserve"> generate data sets </w:t>
      </w:r>
      <w:r w:rsidR="004A114A">
        <w:t>from</w:t>
      </w:r>
      <w:r w:rsidR="00054B15">
        <w:t xml:space="preserve"> users and require access to existing personal data</w:t>
      </w:r>
      <w:r>
        <w:t>.</w:t>
      </w:r>
      <w:r w:rsidR="00D86D66">
        <w:t xml:space="preserve"> These </w:t>
      </w:r>
      <w:r w:rsidR="00EF3545">
        <w:t xml:space="preserve">common </w:t>
      </w:r>
      <w:r w:rsidR="00A77BAB">
        <w:t xml:space="preserve">household </w:t>
      </w:r>
      <w:r w:rsidR="00EF3545">
        <w:t>objects</w:t>
      </w:r>
      <w:r w:rsidR="00D86D66">
        <w:t xml:space="preserve"> are being newly manufactured to include more connectivity features</w:t>
      </w:r>
      <w:r w:rsidR="00EF3545">
        <w:t>.</w:t>
      </w:r>
      <w:r w:rsidR="00D86D66">
        <w:t xml:space="preserve"> </w:t>
      </w:r>
      <w:r w:rsidR="00EF3545">
        <w:t xml:space="preserve">Conventional </w:t>
      </w:r>
      <w:r>
        <w:t xml:space="preserve">smart devices such as phones, TVs, printers, and cameras, </w:t>
      </w:r>
      <w:r w:rsidR="00EF3545">
        <w:t>were starting points for</w:t>
      </w:r>
      <w:r w:rsidR="00054B15">
        <w:t xml:space="preserve"> the</w:t>
      </w:r>
      <w:r w:rsidR="00EF3545">
        <w:t xml:space="preserve"> IoT. </w:t>
      </w:r>
      <w:r w:rsidR="00054B15">
        <w:t xml:space="preserve">The </w:t>
      </w:r>
      <w:r w:rsidR="00EF3545">
        <w:t xml:space="preserve">IoT has now expanded to envelop all the aspects of consumer homes. </w:t>
      </w:r>
      <w:r w:rsidR="00054B15">
        <w:t>Automated s</w:t>
      </w:r>
      <w:r w:rsidR="00EF3545">
        <w:t>mart home</w:t>
      </w:r>
      <w:r w:rsidR="009F6585">
        <w:t>s include</w:t>
      </w:r>
      <w:r w:rsidR="00EF3545">
        <w:t xml:space="preserve"> features</w:t>
      </w:r>
      <w:r w:rsidR="009F6585">
        <w:t xml:space="preserve"> such as</w:t>
      </w:r>
      <w:r w:rsidR="00BD6EA0">
        <w:t xml:space="preserve"> entertainment systems, </w:t>
      </w:r>
      <w:r w:rsidR="00EF3545">
        <w:t>thermostats, door-locks, lights, ovens, refrigerators</w:t>
      </w:r>
      <w:r w:rsidR="00E81D96">
        <w:t>, toys</w:t>
      </w:r>
      <w:r w:rsidR="00EF3545">
        <w:t xml:space="preserve"> and surveillance systems</w:t>
      </w:r>
      <w:r w:rsidR="009F6585">
        <w:t xml:space="preserve"> which are</w:t>
      </w:r>
      <w:r w:rsidR="00054B15">
        <w:t xml:space="preserve"> controllable through mobile devices</w:t>
      </w:r>
      <w:r w:rsidR="00EF3545">
        <w:t xml:space="preserve">. </w:t>
      </w:r>
      <w:r w:rsidR="002047D9">
        <w:t xml:space="preserve">(Shamrihi,1, 2016) </w:t>
      </w:r>
      <w:r w:rsidR="00EF3545">
        <w:t xml:space="preserve">Beyond living space, </w:t>
      </w:r>
      <w:r>
        <w:t>wearable devices</w:t>
      </w:r>
      <w:r w:rsidR="00EF3545">
        <w:t xml:space="preserve"> make the IoT a part of </w:t>
      </w:r>
      <w:ins w:id="93" w:author="Nathan Wilson" w:date="2017-12-23T23:07:00Z">
        <w:r w:rsidR="00051659">
          <w:t>one’s</w:t>
        </w:r>
      </w:ins>
      <w:del w:id="94" w:author="Nathan Wilson" w:date="2017-12-23T23:07:00Z">
        <w:r w:rsidR="00EF3545" w:rsidDel="00051659">
          <w:delText>your</w:delText>
        </w:r>
      </w:del>
      <w:r w:rsidR="00EF3545">
        <w:t xml:space="preserve"> person like</w:t>
      </w:r>
      <w:r w:rsidR="00D86D66">
        <w:t xml:space="preserve"> watches, fitness tracking wristbands</w:t>
      </w:r>
      <w:r w:rsidR="00EF3545">
        <w:t>, and wireless pacemakers or insulin pumps.</w:t>
      </w:r>
      <w:r w:rsidR="00FE6959">
        <w:t xml:space="preserve"> (Williams, 2016)</w:t>
      </w:r>
    </w:p>
    <w:p w:rsidR="00323A16" w:rsidRDefault="00323A16" w:rsidP="00BD6EA0">
      <w:pPr>
        <w:pStyle w:val="BodyText"/>
      </w:pPr>
      <w:r>
        <w:t>While only a few key devices require identifying info</w:t>
      </w:r>
      <w:ins w:id="95" w:author="Nathan Wilson" w:date="2017-12-23T23:07:00Z">
        <w:r w:rsidR="00051659">
          <w:t>rmation</w:t>
        </w:r>
      </w:ins>
      <w:r>
        <w:t xml:space="preserve"> to operate, these devices generate </w:t>
      </w:r>
      <w:r w:rsidR="009F6585">
        <w:t xml:space="preserve">enormous amounts of detailed </w:t>
      </w:r>
      <w:r>
        <w:t>consumer data as they</w:t>
      </w:r>
      <w:del w:id="96" w:author="Nathan Wilson" w:date="2017-12-23T23:07:00Z">
        <w:r w:rsidDel="00051659">
          <w:delText>’re</w:delText>
        </w:r>
      </w:del>
      <w:ins w:id="97" w:author="Nathan Wilson" w:date="2017-12-23T23:07:00Z">
        <w:r w:rsidR="00051659">
          <w:t xml:space="preserve"> are</w:t>
        </w:r>
      </w:ins>
      <w:r>
        <w:t xml:space="preserve"> used. </w:t>
      </w:r>
      <w:r w:rsidR="005B25B9">
        <w:t>A t</w:t>
      </w:r>
      <w:r>
        <w:t>elevision</w:t>
      </w:r>
      <w:r w:rsidR="00FE6959">
        <w:t xml:space="preserve"> could</w:t>
      </w:r>
      <w:r>
        <w:t xml:space="preserve"> keep track of user</w:t>
      </w:r>
      <w:del w:id="98" w:author="Nathan Wilson" w:date="2017-12-23T23:07:00Z">
        <w:r w:rsidDel="00051659">
          <w:delText>’</w:delText>
        </w:r>
      </w:del>
      <w:r>
        <w:t>s</w:t>
      </w:r>
      <w:ins w:id="99" w:author="Nathan Wilson" w:date="2017-12-23T23:07:00Z">
        <w:r w:rsidR="00051659">
          <w:t>’</w:t>
        </w:r>
      </w:ins>
      <w:r>
        <w:t xml:space="preserve"> viewing habits, a room’s lights patterns might indicate when someone is or is</w:t>
      </w:r>
      <w:del w:id="100" w:author="Nathan Wilson" w:date="2017-12-23T23:08:00Z">
        <w:r w:rsidDel="00051659">
          <w:delText>n’t</w:delText>
        </w:r>
      </w:del>
      <w:ins w:id="101" w:author="Nathan Wilson" w:date="2017-12-23T23:08:00Z">
        <w:r w:rsidR="00051659">
          <w:t xml:space="preserve"> not</w:t>
        </w:r>
      </w:ins>
      <w:r>
        <w:t xml:space="preserve"> in the room</w:t>
      </w:r>
      <w:r w:rsidR="00FE6959">
        <w:t>, and a pulse</w:t>
      </w:r>
      <w:r w:rsidR="005B25B9">
        <w:t>-</w:t>
      </w:r>
      <w:r w:rsidR="00FE6959">
        <w:t>measuring fitness band can determine the wearer’s general fitness or sleeping patterns.</w:t>
      </w:r>
      <w:r>
        <w:t xml:space="preserve">  </w:t>
      </w:r>
    </w:p>
    <w:p w:rsidR="008A7DB0" w:rsidRDefault="00D5142C" w:rsidP="0000105D">
      <w:pPr>
        <w:pStyle w:val="Blockquote"/>
      </w:pPr>
      <w:r>
        <w:t>“</w:t>
      </w:r>
      <w:r w:rsidR="008A7DB0" w:rsidRPr="008A7DB0">
        <w:t>Unlike the web domain, which only captures users' online activities, IoT systems can capture users' activities and behaviors 24/7—online and offline—through a variety of devices. Because of this accessibility, however, the IoT domain poses more significant privacy risks.</w:t>
      </w:r>
      <w:r>
        <w:t>”</w:t>
      </w:r>
    </w:p>
    <w:p w:rsidR="00A85F28" w:rsidRDefault="00A85F28" w:rsidP="0000105D">
      <w:pPr>
        <w:pStyle w:val="author"/>
      </w:pPr>
      <w:r w:rsidRPr="008A7DB0">
        <w:t>-</w:t>
      </w:r>
      <w:r>
        <w:t xml:space="preserve"> (Perera, Wanjan, Zang, Zamaya, 2016)</w:t>
      </w:r>
    </w:p>
    <w:p w:rsidR="00B17723" w:rsidRPr="00B17723" w:rsidRDefault="00D610AC" w:rsidP="00D610AC">
      <w:pPr>
        <w:pStyle w:val="BodyText"/>
      </w:pPr>
      <w:r>
        <w:t>IoT devices</w:t>
      </w:r>
      <w:r w:rsidR="003D2EC2">
        <w:t>’</w:t>
      </w:r>
      <w:r>
        <w:t xml:space="preserve"> combination of </w:t>
      </w:r>
      <w:r w:rsidR="00A77BAB">
        <w:t>p</w:t>
      </w:r>
      <w:r w:rsidR="00B17723">
        <w:t>ersonal data coupled with th</w:t>
      </w:r>
      <w:r>
        <w:t>e cyber security vulnerabilities make them a</w:t>
      </w:r>
      <w:r w:rsidR="00A77BAB">
        <w:t>n identity theft</w:t>
      </w:r>
      <w:r>
        <w:t xml:space="preserve"> target for hackers. (Frustaci, et al, 1, 2017)</w:t>
      </w:r>
      <w:r w:rsidR="003D2EC2">
        <w:t xml:space="preserve"> These vulnerabilities are common due to manufacturer neglect</w:t>
      </w:r>
      <w:ins w:id="102" w:author="Nathan Wilson" w:date="2017-12-23T23:08:00Z">
        <w:r w:rsidR="00051659">
          <w:t>,</w:t>
        </w:r>
      </w:ins>
      <w:del w:id="103" w:author="Nathan Wilson" w:date="2017-12-23T23:09:00Z">
        <w:r w:rsidR="003D2EC2" w:rsidDel="00051659">
          <w:delText xml:space="preserve"> </w:delText>
        </w:r>
        <w:r w:rsidR="001D7DD0" w:rsidDel="00051659">
          <w:delText>u</w:delText>
        </w:r>
      </w:del>
      <w:del w:id="104" w:author="Nathan Wilson" w:date="2017-12-23T23:08:00Z">
        <w:r w:rsidR="001D7DD0" w:rsidDel="00051659">
          <w:delText>sing</w:delText>
        </w:r>
      </w:del>
      <w:r w:rsidR="003D2EC2">
        <w:t xml:space="preserve"> </w:t>
      </w:r>
      <w:ins w:id="105" w:author="Nathan Wilson" w:date="2017-12-23T23:09:00Z">
        <w:r w:rsidR="00051659">
          <w:t xml:space="preserve">and </w:t>
        </w:r>
      </w:ins>
      <w:r w:rsidR="003D2EC2">
        <w:t>develop</w:t>
      </w:r>
      <w:r w:rsidR="001D7DD0">
        <w:t>ment schedule</w:t>
      </w:r>
      <w:r w:rsidR="00C77055">
        <w:t>s</w:t>
      </w:r>
      <w:r w:rsidR="001D7DD0">
        <w:t xml:space="preserve"> with </w:t>
      </w:r>
      <w:r w:rsidR="003D2EC2">
        <w:t xml:space="preserve">short time to market, </w:t>
      </w:r>
      <w:r w:rsidR="001D7DD0">
        <w:t xml:space="preserve">and </w:t>
      </w:r>
      <w:r w:rsidR="00C77055">
        <w:t xml:space="preserve">extensive </w:t>
      </w:r>
      <w:r w:rsidR="003D2EC2">
        <w:t>cost reduction</w:t>
      </w:r>
      <w:r w:rsidR="001D7DD0">
        <w:t>.</w:t>
      </w:r>
      <w:r w:rsidR="003D2EC2">
        <w:t xml:space="preserve"> </w:t>
      </w:r>
    </w:p>
    <w:p w:rsidR="0029542D" w:rsidRDefault="0029542D" w:rsidP="00233094">
      <w:pPr>
        <w:pStyle w:val="Heading2"/>
      </w:pPr>
      <w:bookmarkStart w:id="106" w:name="_Toc501720028"/>
      <w:r>
        <w:lastRenderedPageBreak/>
        <w:t>Industry Standards for Consumer Privacy</w:t>
      </w:r>
      <w:bookmarkEnd w:id="106"/>
    </w:p>
    <w:p w:rsidR="007F5E2F" w:rsidRPr="007F5E2F" w:rsidRDefault="007F5E2F" w:rsidP="007F5E2F">
      <w:pPr>
        <w:pStyle w:val="BodyText"/>
      </w:pPr>
      <w:r>
        <w:t xml:space="preserve">Data privacy has been an issue studied and addressed by governments since </w:t>
      </w:r>
      <w:r w:rsidR="00A85F28">
        <w:t xml:space="preserve">the </w:t>
      </w:r>
      <w:r>
        <w:t>1950</w:t>
      </w:r>
      <w:r w:rsidR="00A85F28">
        <w:t>’s</w:t>
      </w:r>
      <w:r>
        <w:t xml:space="preserve"> (FTC, 1998, pg. 7) Once the handling of data is taken out of the hands of the individual, consumer protection groups </w:t>
      </w:r>
      <w:r w:rsidR="005B25B9">
        <w:t>aid in</w:t>
      </w:r>
      <w:r>
        <w:t xml:space="preserve"> enforcing responsible handling of that data. The Federal Trade Commission </w:t>
      </w:r>
      <w:r w:rsidR="00952A09">
        <w:t xml:space="preserve">released the report, </w:t>
      </w:r>
      <w:r>
        <w:t xml:space="preserve">“Personal Privacy in </w:t>
      </w:r>
      <w:r w:rsidR="00A85F28">
        <w:t>an</w:t>
      </w:r>
      <w:r>
        <w:t xml:space="preserve"> Information society</w:t>
      </w:r>
      <w:ins w:id="107" w:author="Nathan Wilson" w:date="2017-12-23T23:10:00Z">
        <w:r w:rsidR="00051659">
          <w:t>,</w:t>
        </w:r>
      </w:ins>
      <w:r>
        <w:t>”</w:t>
      </w:r>
      <w:del w:id="108" w:author="Nathan Wilson" w:date="2017-12-23T23:10:00Z">
        <w:r w:rsidDel="00051659">
          <w:delText>,</w:delText>
        </w:r>
      </w:del>
      <w:r>
        <w:t xml:space="preserve"> in </w:t>
      </w:r>
      <w:r w:rsidR="00952A09">
        <w:t xml:space="preserve">1977 to </w:t>
      </w:r>
      <w:del w:id="109" w:author="Nathan Wilson" w:date="2017-12-23T23:10:00Z">
        <w:r w:rsidR="00952A09" w:rsidDel="00051659">
          <w:delText xml:space="preserve">base </w:delText>
        </w:r>
      </w:del>
      <w:ins w:id="110" w:author="Nathan Wilson" w:date="2017-12-23T23:10:00Z">
        <w:r w:rsidR="00051659">
          <w:t xml:space="preserve">create </w:t>
        </w:r>
      </w:ins>
      <w:r w:rsidR="00952A09">
        <w:t xml:space="preserve">public policies </w:t>
      </w:r>
      <w:ins w:id="111" w:author="Nathan Wilson" w:date="2017-12-23T23:10:00Z">
        <w:r w:rsidR="00051659">
          <w:t>from</w:t>
        </w:r>
      </w:ins>
      <w:del w:id="112" w:author="Nathan Wilson" w:date="2017-12-23T23:10:00Z">
        <w:r w:rsidR="00952A09" w:rsidDel="00051659">
          <w:delText>on</w:delText>
        </w:r>
      </w:del>
      <w:r w:rsidR="00952A09">
        <w:t xml:space="preserve"> and establish some of the first data handling standards. </w:t>
      </w:r>
      <w:r w:rsidR="00826DEB">
        <w:t>The Fair Information Practice P</w:t>
      </w:r>
      <w:r w:rsidR="00952A09">
        <w:t>rinciples</w:t>
      </w:r>
      <w:r w:rsidR="00826DEB">
        <w:t xml:space="preserve"> (FIPP)</w:t>
      </w:r>
      <w:r w:rsidR="00952A09">
        <w:t xml:space="preserve"> are even more important today</w:t>
      </w:r>
      <w:r w:rsidR="00A85F28">
        <w:t xml:space="preserve"> </w:t>
      </w:r>
      <w:del w:id="113" w:author="Nathan Wilson" w:date="2017-12-23T23:10:00Z">
        <w:r w:rsidR="00A85F28" w:rsidDel="00051659">
          <w:delText>with how</w:delText>
        </w:r>
      </w:del>
      <w:ins w:id="114" w:author="Nathan Wilson" w:date="2017-12-23T23:10:00Z">
        <w:r w:rsidR="00051659">
          <w:t>consideri</w:t>
        </w:r>
      </w:ins>
      <w:ins w:id="115" w:author="Nathan Wilson" w:date="2017-12-23T23:11:00Z">
        <w:r w:rsidR="00051659">
          <w:t>ng how</w:t>
        </w:r>
      </w:ins>
      <w:r w:rsidR="00A85F28">
        <w:t xml:space="preserve"> often </w:t>
      </w:r>
      <w:del w:id="116" w:author="Nathan Wilson" w:date="2017-12-23T23:11:00Z">
        <w:r w:rsidR="00A85F28" w:rsidDel="00051659">
          <w:delText xml:space="preserve">we </w:delText>
        </w:r>
      </w:del>
      <w:ins w:id="117" w:author="Nathan Wilson" w:date="2017-12-23T23:11:00Z">
        <w:r w:rsidR="00051659">
          <w:t xml:space="preserve">consumers need to </w:t>
        </w:r>
      </w:ins>
      <w:r w:rsidR="00A85F28">
        <w:t>access and share data</w:t>
      </w:r>
      <w:r w:rsidR="00952A09">
        <w:t>.</w:t>
      </w:r>
      <w:r w:rsidR="005B25B9">
        <w:t xml:space="preserve"> The following outline</w:t>
      </w:r>
      <w:r w:rsidR="00826DEB">
        <w:t>s the FIPP which</w:t>
      </w:r>
      <w:r w:rsidR="005B25B9">
        <w:t xml:space="preserve"> </w:t>
      </w:r>
      <w:r w:rsidR="00826DEB">
        <w:t>state</w:t>
      </w:r>
      <w:del w:id="118" w:author="Nathan Wilson" w:date="2017-12-23T23:11:00Z">
        <w:r w:rsidR="00826DEB" w:rsidDel="003E0BCA">
          <w:delText>s</w:delText>
        </w:r>
      </w:del>
      <w:r w:rsidR="00826DEB">
        <w:t xml:space="preserve"> what</w:t>
      </w:r>
      <w:r w:rsidR="005B25B9">
        <w:t xml:space="preserve"> </w:t>
      </w:r>
      <w:r w:rsidR="00826DEB">
        <w:t>a</w:t>
      </w:r>
      <w:r w:rsidR="005B25B9">
        <w:t xml:space="preserve"> consumer should be informed of </w:t>
      </w:r>
      <w:r w:rsidR="00A85F28">
        <w:t>before providing personal data to a business</w:t>
      </w:r>
      <w:r w:rsidR="005B25B9">
        <w:t>.</w:t>
      </w:r>
    </w:p>
    <w:p w:rsidR="006A109D" w:rsidRDefault="009705DF" w:rsidP="0000105D">
      <w:pPr>
        <w:pStyle w:val="Blockquote"/>
      </w:pPr>
      <w:r>
        <w:t>“-</w:t>
      </w:r>
      <w:r w:rsidR="006A109D">
        <w:t xml:space="preserve"> identification of the entity collecting the data;</w:t>
      </w:r>
    </w:p>
    <w:p w:rsidR="006A109D" w:rsidRDefault="009705DF" w:rsidP="0000105D">
      <w:pPr>
        <w:pStyle w:val="Blockquote"/>
      </w:pPr>
      <w:r>
        <w:t xml:space="preserve"> </w:t>
      </w:r>
      <w:r w:rsidR="006A109D">
        <w:t>- identification of the uses to which the data will be put;</w:t>
      </w:r>
    </w:p>
    <w:p w:rsidR="006A109D" w:rsidRDefault="009705DF" w:rsidP="0000105D">
      <w:pPr>
        <w:pStyle w:val="Blockquote"/>
      </w:pPr>
      <w:r>
        <w:t xml:space="preserve"> </w:t>
      </w:r>
      <w:r w:rsidR="006A109D">
        <w:t>- identification of any potential recipients of the data;</w:t>
      </w:r>
    </w:p>
    <w:p w:rsidR="006A109D" w:rsidRDefault="009705DF" w:rsidP="0000105D">
      <w:pPr>
        <w:pStyle w:val="Blockquote"/>
      </w:pPr>
      <w:r>
        <w:t xml:space="preserve"> </w:t>
      </w:r>
      <w:r w:rsidR="006A109D">
        <w:t>-the nature of the data collected and the means by which it is collected if not obvious (passively, by means of electronic monitoring, or actively, by asking the consumer to provide the information);</w:t>
      </w:r>
    </w:p>
    <w:p w:rsidR="006A109D" w:rsidRDefault="001B6A7B" w:rsidP="0000105D">
      <w:pPr>
        <w:pStyle w:val="Blockquote"/>
      </w:pPr>
      <w:r>
        <w:t xml:space="preserve"> </w:t>
      </w:r>
      <w:r w:rsidR="006A109D">
        <w:t>- whether the provision of the requested data is voluntary or required, and the consequences of a refusal to provide the requested information; and</w:t>
      </w:r>
    </w:p>
    <w:p w:rsidR="00B66D43" w:rsidRPr="00B66D43" w:rsidRDefault="001B6A7B" w:rsidP="0000105D">
      <w:pPr>
        <w:pStyle w:val="Blockquote"/>
      </w:pPr>
      <w:r>
        <w:t xml:space="preserve"> </w:t>
      </w:r>
      <w:r w:rsidR="006A109D">
        <w:t>- the steps taken by the data collector to ensure the confidentiality, integrity and quality of the data</w:t>
      </w:r>
      <w:r w:rsidR="00E44254">
        <w:t>;”</w:t>
      </w:r>
    </w:p>
    <w:p w:rsidR="00BD6EA0" w:rsidRDefault="00A85F28" w:rsidP="0000105D">
      <w:pPr>
        <w:pStyle w:val="author"/>
      </w:pPr>
      <w:r>
        <w:t>-</w:t>
      </w:r>
      <w:r w:rsidR="00BD6EA0">
        <w:t>(FTC, 1998, pg. 7-8)</w:t>
      </w:r>
    </w:p>
    <w:p w:rsidR="00C77055" w:rsidRPr="00C77055" w:rsidRDefault="00C77055" w:rsidP="00C77055">
      <w:pPr>
        <w:pStyle w:val="Sub-Header"/>
      </w:pPr>
      <w:bookmarkStart w:id="119" w:name="_Toc501720029"/>
      <w:r>
        <w:t>Consumer Privacy Enforcement by the FTC</w:t>
      </w:r>
      <w:bookmarkEnd w:id="119"/>
      <w:r>
        <w:t xml:space="preserve"> </w:t>
      </w:r>
    </w:p>
    <w:p w:rsidR="00826DEB" w:rsidRDefault="00826DEB" w:rsidP="00826DEB">
      <w:pPr>
        <w:pStyle w:val="BodyText"/>
      </w:pPr>
      <w:del w:id="120" w:author="Nathan Wilson" w:date="2017-12-23T23:12:00Z">
        <w:r w:rsidDel="003E0BCA">
          <w:delText>The p</w:delText>
        </w:r>
      </w:del>
      <w:ins w:id="121" w:author="Nathan Wilson" w:date="2017-12-23T23:12:00Z">
        <w:r w:rsidR="003E0BCA">
          <w:t>P</w:t>
        </w:r>
      </w:ins>
      <w:r>
        <w:t>roblem</w:t>
      </w:r>
      <w:ins w:id="122" w:author="Nathan Wilson" w:date="2017-12-23T23:12:00Z">
        <w:r w:rsidR="003E0BCA">
          <w:t>s</w:t>
        </w:r>
      </w:ins>
      <w:r>
        <w:t xml:space="preserve"> arise</w:t>
      </w:r>
      <w:del w:id="123" w:author="Nathan Wilson" w:date="2017-12-23T23:12:00Z">
        <w:r w:rsidDel="003E0BCA">
          <w:delText>s</w:delText>
        </w:r>
      </w:del>
      <w:r>
        <w:t xml:space="preserve"> in the application and enforcement of these principles across different areas of commerce. None of those principles are binding for businesses, and there are no hard and fast general privacy laws in </w:t>
      </w:r>
      <w:del w:id="124" w:author="Nathan Wilson" w:date="2017-12-23T23:12:00Z">
        <w:r w:rsidDel="003E0BCA">
          <w:delText>America</w:delText>
        </w:r>
      </w:del>
      <w:ins w:id="125" w:author="Nathan Wilson" w:date="2017-12-23T23:12:00Z">
        <w:r w:rsidR="003E0BCA">
          <w:t>the United States</w:t>
        </w:r>
      </w:ins>
      <w:r>
        <w:t>. Instead</w:t>
      </w:r>
      <w:ins w:id="126" w:author="Nathan Wilson" w:date="2017-12-23T23:12:00Z">
        <w:r w:rsidR="003E0BCA">
          <w:t>,</w:t>
        </w:r>
      </w:ins>
      <w:r>
        <w:t xml:space="preserve"> we have commissions like the FTC instituted to</w:t>
      </w:r>
      <w:r w:rsidR="00B922E3">
        <w:t xml:space="preserve"> </w:t>
      </w:r>
      <w:r>
        <w:t>“</w:t>
      </w:r>
      <w:r w:rsidRPr="00826DEB">
        <w:t>investigate, enforce, and litigate claims</w:t>
      </w:r>
      <w:r w:rsidR="00B922E3">
        <w:t>”. The FTC promotes business self-regulation by relying on customer reports and complaints rather than tedious and costly monitoring of business practices.</w:t>
      </w:r>
      <w:r w:rsidR="00250CD8">
        <w:t xml:space="preserve"> (Shahmiri, 2016, 31)</w:t>
      </w:r>
    </w:p>
    <w:p w:rsidR="00B922E3" w:rsidRDefault="00B922E3" w:rsidP="00826DEB">
      <w:pPr>
        <w:pStyle w:val="BodyText"/>
      </w:pPr>
      <w:r>
        <w:lastRenderedPageBreak/>
        <w:t>When legal action is required</w:t>
      </w:r>
      <w:r w:rsidR="008074D3">
        <w:t xml:space="preserve">, the FTC uses powers </w:t>
      </w:r>
      <w:r w:rsidR="00266EF1">
        <w:t xml:space="preserve">authorized by Congress in Section 5 </w:t>
      </w:r>
      <w:ins w:id="127" w:author="Nathan Wilson" w:date="2017-12-23T23:15:00Z">
        <w:r w:rsidR="003E0BCA">
          <w:t xml:space="preserve">of U.S code, title 15, </w:t>
        </w:r>
      </w:ins>
      <w:r w:rsidR="00266EF1">
        <w:t>only if “</w:t>
      </w:r>
      <w:r w:rsidR="00266EF1" w:rsidRPr="00266EF1">
        <w:t>the act or practice causes or is likely to cause substantial injury to consumers which is not reasonably avoidable by consumers themselves and not outweighed by countervailing benefits to consumers or to competition.</w:t>
      </w:r>
      <w:r w:rsidR="00266EF1">
        <w:t>” (</w:t>
      </w:r>
      <w:r w:rsidR="004A114A">
        <w:t>FTC,1994</w:t>
      </w:r>
      <w:r w:rsidR="00266EF1">
        <w:t>) Section 5 gives the FTC the ability to litigate under two claims, Deceptive Practice, or Unfairness.</w:t>
      </w:r>
    </w:p>
    <w:p w:rsidR="00250CD8" w:rsidRDefault="00B02D76" w:rsidP="00250CD8">
      <w:pPr>
        <w:pStyle w:val="BodyText"/>
      </w:pPr>
      <w:r>
        <w:t xml:space="preserve">Deceptive practice is claimed when a company violates its own privacy policies. An example </w:t>
      </w:r>
      <w:ins w:id="128" w:author="Nathan Wilson" w:date="2017-12-23T23:17:00Z">
        <w:r w:rsidR="003E0BCA">
          <w:t xml:space="preserve">of </w:t>
        </w:r>
      </w:ins>
      <w:r>
        <w:t xml:space="preserve">breach in contract could include any of the FIPP listed above. </w:t>
      </w:r>
      <w:r w:rsidR="005E2ABD">
        <w:t xml:space="preserve">A deliberate action </w:t>
      </w:r>
      <w:r>
        <w:t>example</w:t>
      </w:r>
      <w:r w:rsidR="005E2ABD">
        <w:t xml:space="preserve"> would be</w:t>
      </w:r>
      <w:r>
        <w:t xml:space="preserve"> a company shar</w:t>
      </w:r>
      <w:r w:rsidR="005E2ABD">
        <w:t>ing</w:t>
      </w:r>
      <w:r>
        <w:t xml:space="preserve"> the collected data of a customer with undisclosed third parties</w:t>
      </w:r>
      <w:ins w:id="129" w:author="Nathan Wilson" w:date="2017-12-23T23:16:00Z">
        <w:r w:rsidR="003E0BCA">
          <w:t>,</w:t>
        </w:r>
      </w:ins>
      <w:r>
        <w:t xml:space="preserve"> even though the agreed upon privacy policy stated all information would be kept</w:t>
      </w:r>
      <w:r w:rsidR="005E2ABD">
        <w:t xml:space="preserve"> within the company</w:t>
      </w:r>
      <w:r>
        <w:t>.</w:t>
      </w:r>
      <w:r w:rsidR="005E2ABD">
        <w:t xml:space="preserve"> A passive or neglectful example would be a company claiming they will use strong data protection methods to prevent easy access to sensitive customer information, while doing none of those things. Whether or not any misfortune happens</w:t>
      </w:r>
      <w:del w:id="130" w:author="Nathan Wilson" w:date="2017-12-23T23:16:00Z">
        <w:r w:rsidR="005E2ABD" w:rsidDel="003E0BCA">
          <w:delText>,</w:delText>
        </w:r>
      </w:del>
      <w:r w:rsidR="005E2ABD">
        <w:t xml:space="preserve"> and damage is done, the claim can still be made, and legal action taken.</w:t>
      </w:r>
    </w:p>
    <w:p w:rsidR="00250CD8" w:rsidRPr="00826DEB" w:rsidRDefault="00250CD8" w:rsidP="00744E99">
      <w:pPr>
        <w:pStyle w:val="BodyText"/>
      </w:pPr>
      <w:r>
        <w:t>Shahmiri lists the conditions in which the FTC can file “unfair practices”,</w:t>
      </w:r>
    </w:p>
    <w:p w:rsidR="00250CD8" w:rsidRDefault="00250CD8" w:rsidP="00250CD8">
      <w:pPr>
        <w:pStyle w:val="Blockquote"/>
        <w:numPr>
          <w:ilvl w:val="0"/>
          <w:numId w:val="1"/>
        </w:numPr>
      </w:pPr>
      <w:r>
        <w:t>“the practice causes or is likely to cause substantial injury to consumers;</w:t>
      </w:r>
    </w:p>
    <w:p w:rsidR="00250CD8" w:rsidRDefault="00250CD8" w:rsidP="00250CD8">
      <w:pPr>
        <w:pStyle w:val="Blockquote"/>
        <w:numPr>
          <w:ilvl w:val="0"/>
          <w:numId w:val="1"/>
        </w:numPr>
      </w:pPr>
      <w:r>
        <w:t xml:space="preserve"> (2) substantial injury is not reasonably avoidable by consumers; and</w:t>
      </w:r>
    </w:p>
    <w:p w:rsidR="002047D9" w:rsidRDefault="00250CD8" w:rsidP="00250CD8">
      <w:pPr>
        <w:pStyle w:val="Blockquote"/>
        <w:numPr>
          <w:ilvl w:val="0"/>
          <w:numId w:val="1"/>
        </w:numPr>
      </w:pPr>
      <w:r>
        <w:t xml:space="preserve"> (3) the substantial injury is not outweighed by countervailing benefits to consumers or to competition</w:t>
      </w:r>
      <w:r w:rsidR="002047D9">
        <w:t>.</w:t>
      </w:r>
      <w:r w:rsidR="00744E99">
        <w:t>”</w:t>
      </w:r>
    </w:p>
    <w:p w:rsidR="00826DEB" w:rsidRDefault="00B242EC" w:rsidP="0000105D">
      <w:pPr>
        <w:pStyle w:val="author"/>
      </w:pPr>
      <w:r>
        <w:t>-( 2016, pg. 3</w:t>
      </w:r>
      <w:r w:rsidR="00250CD8">
        <w:t>3</w:t>
      </w:r>
      <w:r>
        <w:t>)</w:t>
      </w:r>
    </w:p>
    <w:p w:rsidR="00826DEB" w:rsidRPr="00826DEB" w:rsidRDefault="00826DEB" w:rsidP="009A3AC1">
      <w:pPr>
        <w:pStyle w:val="BodyText"/>
      </w:pPr>
      <w:r>
        <w:t>The security issue</w:t>
      </w:r>
      <w:r w:rsidR="00744E99">
        <w:t xml:space="preserve"> is difficult for manufacturers and hardware designer</w:t>
      </w:r>
      <w:ins w:id="131" w:author="Nathan Wilson" w:date="2017-12-23T23:17:00Z">
        <w:r w:rsidR="003E0BCA">
          <w:t>s</w:t>
        </w:r>
      </w:ins>
      <w:r w:rsidR="00744E99">
        <w:t xml:space="preserve"> because of</w:t>
      </w:r>
      <w:r>
        <w:t xml:space="preserve"> the “lack of standards specifically designed for devices with limited resources and heterogeneous technologies.”</w:t>
      </w:r>
      <w:r w:rsidRPr="00CE5F81">
        <w:t xml:space="preserve"> </w:t>
      </w:r>
      <w:r>
        <w:t>(Frustaci, et al, 1, 2017).</w:t>
      </w:r>
      <w:r w:rsidR="00744E99">
        <w:t xml:space="preserve"> </w:t>
      </w:r>
      <w:ins w:id="132" w:author="Nathan Wilson" w:date="2017-12-23T23:17:00Z">
        <w:r w:rsidR="003E0BCA">
          <w:t>T</w:t>
        </w:r>
      </w:ins>
      <w:ins w:id="133" w:author="Nathan Wilson" w:date="2017-12-23T23:18:00Z">
        <w:r w:rsidR="003E0BCA">
          <w:t>his m</w:t>
        </w:r>
      </w:ins>
      <w:del w:id="134" w:author="Nathan Wilson" w:date="2017-12-23T23:18:00Z">
        <w:r w:rsidR="00744E99" w:rsidDel="003E0BCA">
          <w:delText>M</w:delText>
        </w:r>
      </w:del>
      <w:r w:rsidR="00744E99">
        <w:t>ean</w:t>
      </w:r>
      <w:ins w:id="135" w:author="Nathan Wilson" w:date="2017-12-23T23:18:00Z">
        <w:r w:rsidR="003E0BCA">
          <w:t>s</w:t>
        </w:r>
      </w:ins>
      <w:del w:id="136" w:author="Nathan Wilson" w:date="2017-12-23T23:18:00Z">
        <w:r w:rsidR="00744E99" w:rsidDel="003E0BCA">
          <w:delText>ing</w:delText>
        </w:r>
      </w:del>
      <w:r w:rsidR="00744E99">
        <w:t xml:space="preserve"> that devices with limited computing power and minimal interfaces have less regulation and specifications, leaving room for insecure practices.</w:t>
      </w:r>
    </w:p>
    <w:p w:rsidR="0029542D" w:rsidRDefault="0029542D" w:rsidP="00233094">
      <w:pPr>
        <w:pStyle w:val="Heading2"/>
      </w:pPr>
      <w:bookmarkStart w:id="137" w:name="_Toc501720030"/>
      <w:r>
        <w:t>Compromises to Consumer Privacy Standards</w:t>
      </w:r>
      <w:bookmarkEnd w:id="137"/>
    </w:p>
    <w:p w:rsidR="006F3825" w:rsidRDefault="003747B6" w:rsidP="003747B6">
      <w:pPr>
        <w:pStyle w:val="BodyText"/>
      </w:pPr>
      <w:r>
        <w:t xml:space="preserve">This section </w:t>
      </w:r>
      <w:r w:rsidR="00A4262A">
        <w:t xml:space="preserve">will </w:t>
      </w:r>
      <w:r w:rsidR="00161E9F">
        <w:t>cover</w:t>
      </w:r>
      <w:r>
        <w:t xml:space="preserve"> </w:t>
      </w:r>
      <w:r w:rsidR="00A4262A">
        <w:t xml:space="preserve">different case studies </w:t>
      </w:r>
      <w:r>
        <w:t>where consumer</w:t>
      </w:r>
      <w:del w:id="138" w:author="Nathan Wilson" w:date="2017-12-23T23:18:00Z">
        <w:r w:rsidDel="003E0BCA">
          <w:delText>’</w:delText>
        </w:r>
      </w:del>
      <w:r>
        <w:t>s</w:t>
      </w:r>
      <w:ins w:id="139" w:author="Nathan Wilson" w:date="2017-12-23T23:18:00Z">
        <w:r w:rsidR="003E0BCA">
          <w:t>’</w:t>
        </w:r>
      </w:ins>
      <w:r>
        <w:t xml:space="preserve"> privacy was lost</w:t>
      </w:r>
      <w:r w:rsidR="00A4262A">
        <w:t>. There are many factors and levels at which this can happen, and it</w:t>
      </w:r>
      <w:del w:id="140" w:author="Nathan Wilson" w:date="2017-12-23T23:18:00Z">
        <w:r w:rsidR="00A4262A" w:rsidDel="003E0BCA">
          <w:delText>’</w:delText>
        </w:r>
      </w:del>
      <w:ins w:id="141" w:author="Nathan Wilson" w:date="2017-12-23T23:18:00Z">
        <w:r w:rsidR="003E0BCA">
          <w:t xml:space="preserve"> i</w:t>
        </w:r>
      </w:ins>
      <w:r w:rsidR="00A4262A">
        <w:t>s important to understand how any scenario affects the end user. Whether it was a manufacturers</w:t>
      </w:r>
      <w:r w:rsidR="00744E99">
        <w:t>’</w:t>
      </w:r>
      <w:r w:rsidR="00A4262A">
        <w:t xml:space="preserve"> security defect, a new unforeseen cyber-threat, or a company deliberately infringing on consumer’s privacy, the</w:t>
      </w:r>
      <w:del w:id="142" w:author="Nathan Wilson" w:date="2017-12-23T23:18:00Z">
        <w:r w:rsidR="00A4262A" w:rsidDel="003E0BCA">
          <w:delText>y’l</w:delText>
        </w:r>
      </w:del>
      <w:ins w:id="143" w:author="Nathan Wilson" w:date="2017-12-23T23:18:00Z">
        <w:r w:rsidR="003E0BCA">
          <w:t>wil</w:t>
        </w:r>
      </w:ins>
      <w:r w:rsidR="00A4262A">
        <w:t>l all help to understand the issue more clearly.</w:t>
      </w:r>
    </w:p>
    <w:p w:rsidR="003747B6" w:rsidRPr="003747B6" w:rsidRDefault="00A4262A" w:rsidP="003747B6">
      <w:pPr>
        <w:pStyle w:val="BodyText"/>
      </w:pPr>
      <w:r>
        <w:lastRenderedPageBreak/>
        <w:t xml:space="preserve"> </w:t>
      </w:r>
      <w:r w:rsidR="006F3825" w:rsidRPr="006F3825">
        <w:rPr>
          <w:noProof/>
        </w:rPr>
        <w:drawing>
          <wp:inline distT="0" distB="0" distL="0" distR="0" wp14:anchorId="741E3407" wp14:editId="6E4AB243">
            <wp:extent cx="4286250" cy="2162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2162175"/>
                    </a:xfrm>
                    <a:prstGeom prst="rect">
                      <a:avLst/>
                    </a:prstGeom>
                  </pic:spPr>
                </pic:pic>
              </a:graphicData>
            </a:graphic>
          </wp:inline>
        </w:drawing>
      </w:r>
    </w:p>
    <w:p w:rsidR="003747B6" w:rsidRDefault="003747B6" w:rsidP="003747B6">
      <w:pPr>
        <w:pStyle w:val="Sub-Header"/>
      </w:pPr>
      <w:bookmarkStart w:id="144" w:name="_Toc501720031"/>
      <w:r>
        <w:t>TREND</w:t>
      </w:r>
      <w:r w:rsidR="00F6373E">
        <w:t>n</w:t>
      </w:r>
      <w:r>
        <w:t>et Webcam</w:t>
      </w:r>
      <w:r w:rsidR="00A4262A">
        <w:t>s</w:t>
      </w:r>
      <w:bookmarkEnd w:id="144"/>
    </w:p>
    <w:p w:rsidR="003747B6" w:rsidRPr="003747B6" w:rsidRDefault="00A4262A" w:rsidP="009A3AC1">
      <w:pPr>
        <w:pStyle w:val="BodyText"/>
      </w:pPr>
      <w:r>
        <w:t xml:space="preserve">The FTC </w:t>
      </w:r>
      <w:r w:rsidR="00F6373E">
        <w:t>summarized its</w:t>
      </w:r>
      <w:r w:rsidR="00E33369">
        <w:t xml:space="preserve"> </w:t>
      </w:r>
      <w:r w:rsidR="00F6373E">
        <w:t>charges against the firm TRENDnet as “</w:t>
      </w:r>
      <w:r w:rsidR="00F6373E" w:rsidRPr="00F6373E">
        <w:t xml:space="preserve">lax security practices </w:t>
      </w:r>
      <w:r w:rsidR="00F6373E">
        <w:t>[leading]</w:t>
      </w:r>
      <w:r w:rsidR="00F6373E" w:rsidRPr="00F6373E">
        <w:t xml:space="preserve"> to the exposure of the private lives of hundreds of consumers on the internet for public viewing</w:t>
      </w:r>
      <w:r w:rsidR="00F6373E">
        <w:t xml:space="preserve">” (FTC, 2014). TRENDnet </w:t>
      </w:r>
      <w:r w:rsidR="004D47B9">
        <w:t>marketed their cameras as secure and capable of anything from home-security to baby-monitoring. Their fatal flaw was that they “</w:t>
      </w:r>
      <w:r w:rsidR="004D47B9" w:rsidRPr="003747B6">
        <w:t>transmit</w:t>
      </w:r>
      <w:r w:rsidR="004D47B9">
        <w:t>ted</w:t>
      </w:r>
      <w:r w:rsidR="004D47B9" w:rsidRPr="003747B6">
        <w:t xml:space="preserve"> user login credentials in clear text over the internet</w:t>
      </w:r>
      <w:r w:rsidR="004D47B9">
        <w:t>,</w:t>
      </w:r>
      <w:r w:rsidR="004D47B9" w:rsidRPr="004D47B9">
        <w:t xml:space="preserve"> </w:t>
      </w:r>
      <w:r w:rsidR="004D47B9" w:rsidRPr="003747B6">
        <w:t>stored</w:t>
      </w:r>
      <w:r w:rsidR="004D47B9">
        <w:t xml:space="preserve"> </w:t>
      </w:r>
      <w:r w:rsidR="004D47B9" w:rsidRPr="003747B6">
        <w:t>login credentials in clear text on users’ mobile devices, and failed to test consumers’</w:t>
      </w:r>
      <w:r w:rsidR="004D47B9">
        <w:t xml:space="preserve"> </w:t>
      </w:r>
      <w:r w:rsidR="004D47B9" w:rsidRPr="003747B6">
        <w:t>privacy settings to ensure that video feeds marked as “private” were actually private</w:t>
      </w:r>
      <w:r w:rsidR="004D47B9">
        <w:t xml:space="preserve">”. </w:t>
      </w:r>
      <w:r w:rsidR="00E33369">
        <w:t xml:space="preserve">(Shahmiri, </w:t>
      </w:r>
      <w:r w:rsidR="00DC0A46">
        <w:t xml:space="preserve">pg. </w:t>
      </w:r>
      <w:r w:rsidR="00E33369">
        <w:t>33, 2016)</w:t>
      </w:r>
      <w:r w:rsidR="00B242EC">
        <w:t xml:space="preserve"> Their insufficient data security is a perfect example of </w:t>
      </w:r>
      <w:r w:rsidR="00FA4327">
        <w:t>deceptive practice</w:t>
      </w:r>
      <w:r w:rsidR="00F11C8F">
        <w:t>.</w:t>
      </w:r>
    </w:p>
    <w:p w:rsidR="004F0E48" w:rsidRPr="00140953" w:rsidRDefault="00140953" w:rsidP="00140953">
      <w:pPr>
        <w:pStyle w:val="Sub-Header"/>
      </w:pPr>
      <w:bookmarkStart w:id="145" w:name="_Toc501720032"/>
      <w:r w:rsidRPr="00140953">
        <w:t>Mirai</w:t>
      </w:r>
      <w:bookmarkEnd w:id="145"/>
    </w:p>
    <w:p w:rsidR="00140953" w:rsidRDefault="00E85571" w:rsidP="00BD6EA0">
      <w:pPr>
        <w:pStyle w:val="BodyText"/>
      </w:pPr>
      <w:r>
        <w:t>On October</w:t>
      </w:r>
      <w:r w:rsidR="0047710E">
        <w:t xml:space="preserve"> 20th</w:t>
      </w:r>
      <w:r>
        <w:t xml:space="preserve"> </w:t>
      </w:r>
      <w:ins w:id="146" w:author="Nathan Wilson" w:date="2017-12-23T23:19:00Z">
        <w:r w:rsidR="003E0BCA">
          <w:t xml:space="preserve">2017 </w:t>
        </w:r>
      </w:ins>
      <w:r>
        <w:t xml:space="preserve">“Hundreds of thousands, maybe millions” of unsecured internet devices were </w:t>
      </w:r>
      <w:r w:rsidR="0047710E">
        <w:t>hijacked and used</w:t>
      </w:r>
      <w:r>
        <w:t xml:space="preserve"> </w:t>
      </w:r>
      <w:r w:rsidR="0047710E">
        <w:t>in a</w:t>
      </w:r>
      <w:r>
        <w:t xml:space="preserve"> massive </w:t>
      </w:r>
      <w:r w:rsidR="0047710E">
        <w:t>DDOS attack. The devices</w:t>
      </w:r>
      <w:r w:rsidR="00E17970">
        <w:t xml:space="preserve"> were easily controlled once the</w:t>
      </w:r>
      <w:ins w:id="147" w:author="Nathan Wilson" w:date="2017-12-23T23:19:00Z">
        <w:r w:rsidR="003E0BCA">
          <w:t>ir</w:t>
        </w:r>
      </w:ins>
      <w:del w:id="148" w:author="Nathan Wilson" w:date="2017-12-23T23:19:00Z">
        <w:r w:rsidR="00E17970" w:rsidDel="003E0BCA">
          <w:delText>y’re</w:delText>
        </w:r>
      </w:del>
      <w:r w:rsidR="00E17970">
        <w:t xml:space="preserve"> passwords were automatically guessed using a list of common passwords. A DDOS attack operates by simply over</w:t>
      </w:r>
      <w:del w:id="149" w:author="Nathan Wilson" w:date="2017-12-23T23:20:00Z">
        <w:r w:rsidR="00E17970" w:rsidDel="003E0BCA">
          <w:delText xml:space="preserve"> </w:delText>
        </w:r>
      </w:del>
      <w:r w:rsidR="00E17970">
        <w:t>loading a server with data requests from a large number</w:t>
      </w:r>
      <w:r w:rsidR="0050213F">
        <w:t xml:space="preserve"> </w:t>
      </w:r>
      <w:r w:rsidR="00E17970">
        <w:t>of sources which prevents normal users from getting their data requests filled</w:t>
      </w:r>
      <w:r w:rsidR="0050213F">
        <w:t>.</w:t>
      </w:r>
    </w:p>
    <w:p w:rsidR="003747B6" w:rsidRDefault="0041320B" w:rsidP="009A3AC1">
      <w:pPr>
        <w:pStyle w:val="BodyText"/>
      </w:pPr>
      <w:r>
        <w:t xml:space="preserve">This type of </w:t>
      </w:r>
      <w:r w:rsidR="00E23F95">
        <w:t>large scale device controlling is called a “botnet”. Botnet</w:t>
      </w:r>
      <w:del w:id="150" w:author="Nathan Wilson" w:date="2017-12-23T23:20:00Z">
        <w:r w:rsidR="00E23F95" w:rsidDel="003E0BCA">
          <w:delText>’</w:delText>
        </w:r>
      </w:del>
      <w:del w:id="151" w:author="Nathan Wilson" w:date="2017-12-23T23:21:00Z">
        <w:r w:rsidR="00E23F95" w:rsidDel="003E0BCA">
          <w:delText>s</w:delText>
        </w:r>
      </w:del>
      <w:r w:rsidR="00E23F95">
        <w:t xml:space="preserve"> </w:t>
      </w:r>
      <w:del w:id="152" w:author="Nathan Wilson" w:date="2017-12-23T23:21:00Z">
        <w:r w:rsidR="00E23F95" w:rsidDel="003E0BCA">
          <w:delText>illustrate</w:delText>
        </w:r>
      </w:del>
      <w:ins w:id="153" w:author="Nathan Wilson" w:date="2017-12-23T23:21:00Z">
        <w:r w:rsidR="003E0BCA">
          <w:t>illustrates</w:t>
        </w:r>
      </w:ins>
      <w:r w:rsidR="00E23F95">
        <w:t xml:space="preserve"> how unsecured devices pose a threat</w:t>
      </w:r>
      <w:ins w:id="154" w:author="Nathan Wilson" w:date="2017-12-23T23:21:00Z">
        <w:r w:rsidR="003E0BCA">
          <w:t>,</w:t>
        </w:r>
      </w:ins>
      <w:r w:rsidR="00E23F95">
        <w:t xml:space="preserve"> not only to the device itself but en masse they can </w:t>
      </w:r>
      <w:r w:rsidR="00792F83">
        <w:t xml:space="preserve">bring </w:t>
      </w:r>
      <w:ins w:id="155" w:author="Nathan Wilson" w:date="2017-12-23T23:21:00Z">
        <w:r w:rsidR="003F1AB0">
          <w:t xml:space="preserve">a </w:t>
        </w:r>
      </w:ins>
      <w:r w:rsidR="00792F83">
        <w:t>large website</w:t>
      </w:r>
      <w:del w:id="156" w:author="Nathan Wilson" w:date="2017-12-23T23:21:00Z">
        <w:r w:rsidR="00792F83" w:rsidDel="003F1AB0">
          <w:delText>’</w:delText>
        </w:r>
      </w:del>
      <w:r w:rsidR="00792F83">
        <w:t>s</w:t>
      </w:r>
      <w:ins w:id="157" w:author="Nathan Wilson" w:date="2017-12-23T23:21:00Z">
        <w:r w:rsidR="003F1AB0">
          <w:t>’</w:t>
        </w:r>
      </w:ins>
      <w:r w:rsidR="00792F83">
        <w:t xml:space="preserve"> infrastructure to its</w:t>
      </w:r>
      <w:del w:id="158" w:author="Nathan Wilson" w:date="2017-12-23T23:21:00Z">
        <w:r w:rsidR="00792F83" w:rsidDel="003F1AB0">
          <w:delText>’</w:delText>
        </w:r>
      </w:del>
      <w:r w:rsidR="00792F83">
        <w:t xml:space="preserve"> knees. Botnet</w:t>
      </w:r>
      <w:del w:id="159" w:author="Nathan Wilson" w:date="2017-12-23T23:21:00Z">
        <w:r w:rsidR="00792F83" w:rsidDel="003F1AB0">
          <w:delText>’</w:delText>
        </w:r>
      </w:del>
      <w:r w:rsidR="00792F83">
        <w:t>s</w:t>
      </w:r>
      <w:ins w:id="160" w:author="Nathan Wilson" w:date="2017-12-23T23:21:00Z">
        <w:r w:rsidR="003F1AB0">
          <w:t>’</w:t>
        </w:r>
      </w:ins>
      <w:r w:rsidR="00792F83">
        <w:t xml:space="preserve"> existence is not driven by the desire to access a devices’ information, but to use the device itself as a tool against other devices. </w:t>
      </w:r>
    </w:p>
    <w:p w:rsidR="00DC0A46" w:rsidRDefault="00DC0A46" w:rsidP="009A3AC1">
      <w:pPr>
        <w:pStyle w:val="BodyText"/>
      </w:pPr>
      <w:r>
        <w:lastRenderedPageBreak/>
        <w:t xml:space="preserve">Finding a solution to this issue is difficult due to the pervasive neglect by device manufactures to ensure their products are secure. Most security </w:t>
      </w:r>
      <w:ins w:id="161" w:author="Nathan Wilson" w:date="2017-12-23T23:22:00Z">
        <w:r w:rsidR="003F1AB0">
          <w:t xml:space="preserve">vulnerabilities </w:t>
        </w:r>
      </w:ins>
      <w:r>
        <w:t>are unknown until the exploit has happened to other devices and the security</w:t>
      </w:r>
      <w:r w:rsidR="00744E99">
        <w:t xml:space="preserve"> fix</w:t>
      </w:r>
      <w:r>
        <w:t xml:space="preserve"> is implemented via an update from the manufacturer post production. </w:t>
      </w:r>
      <w:r w:rsidR="00744E99">
        <w:t>However,</w:t>
      </w:r>
      <w:r>
        <w:t xml:space="preserve"> many IoT devices are</w:t>
      </w:r>
      <w:ins w:id="162" w:author="Nathan Wilson" w:date="2017-12-23T23:22:00Z">
        <w:r w:rsidR="003F1AB0">
          <w:t xml:space="preserve"> </w:t>
        </w:r>
      </w:ins>
      <w:r>
        <w:t>n</w:t>
      </w:r>
      <w:ins w:id="163" w:author="Nathan Wilson" w:date="2017-12-23T23:22:00Z">
        <w:r w:rsidR="003F1AB0">
          <w:t>o</w:t>
        </w:r>
      </w:ins>
      <w:del w:id="164" w:author="Nathan Wilson" w:date="2017-12-23T23:22:00Z">
        <w:r w:rsidDel="003F1AB0">
          <w:delText>’</w:delText>
        </w:r>
      </w:del>
      <w:r>
        <w:t xml:space="preserve">t supported in this manner and are left with factory default security capabilities. </w:t>
      </w:r>
    </w:p>
    <w:p w:rsidR="00792F83" w:rsidRDefault="00792F83" w:rsidP="0000105D">
      <w:pPr>
        <w:pStyle w:val="Blockquote"/>
      </w:pPr>
      <w:r>
        <w:t>“</w:t>
      </w:r>
      <w:r w:rsidRPr="00792F83">
        <w:t>From a manufacturing and security perspective, the state of IoT devices hasn’t changed, nor did we expect it to. In the short term, IoT devices will continue to be one of the most highly exploitable tools in attackers’ cyber arsenals. We will continue to see massive thingbots being built until IoT manufacturers are forced to secure these devices, recall products, or bow to pressure from buyers who simply refuse to purchase vulnerable devices.</w:t>
      </w:r>
      <w:r>
        <w:t>”</w:t>
      </w:r>
    </w:p>
    <w:p w:rsidR="00792F83" w:rsidRDefault="00DC0A46" w:rsidP="0000105D">
      <w:pPr>
        <w:pStyle w:val="author"/>
      </w:pPr>
      <w:r w:rsidRPr="00DC0A46">
        <w:t>(Boddy &amp; Shattuck</w:t>
      </w:r>
      <w:r>
        <w:t>, pg. 5</w:t>
      </w:r>
      <w:r w:rsidRPr="00DC0A46">
        <w:t>, 2017)</w:t>
      </w:r>
    </w:p>
    <w:p w:rsidR="00DC0A46" w:rsidRPr="00DC0A46" w:rsidRDefault="00DC0A46" w:rsidP="00DC0A46">
      <w:pPr>
        <w:pStyle w:val="BodyText"/>
      </w:pPr>
      <w:r>
        <w:t xml:space="preserve">Buyers’ awareness of these vulnerabilities is not </w:t>
      </w:r>
      <w:del w:id="165" w:author="Nathan Wilson" w:date="2017-12-23T23:22:00Z">
        <w:r w:rsidDel="003F1AB0">
          <w:delText>at the point of</w:delText>
        </w:r>
      </w:del>
      <w:ins w:id="166" w:author="Nathan Wilson" w:date="2017-12-23T23:22:00Z">
        <w:r w:rsidR="003F1AB0">
          <w:t>yet significantly</w:t>
        </w:r>
      </w:ins>
      <w:r>
        <w:t xml:space="preserve"> affecting the market yet. Throughout the next section I</w:t>
      </w:r>
      <w:del w:id="167" w:author="Nathan Wilson" w:date="2017-12-23T23:23:00Z">
        <w:r w:rsidDel="003F1AB0">
          <w:delText>’ll</w:delText>
        </w:r>
      </w:del>
      <w:ins w:id="168" w:author="Nathan Wilson" w:date="2017-12-23T23:23:00Z">
        <w:r w:rsidR="003F1AB0">
          <w:t xml:space="preserve"> will</w:t>
        </w:r>
      </w:ins>
      <w:r>
        <w:t xml:space="preserve"> </w:t>
      </w:r>
      <w:r w:rsidR="00994F32">
        <w:t>analyze</w:t>
      </w:r>
      <w:r>
        <w:t xml:space="preserve"> how </w:t>
      </w:r>
      <w:r w:rsidR="00744E99">
        <w:t>well</w:t>
      </w:r>
      <w:ins w:id="169" w:author="Nathan Wilson" w:date="2017-12-23T23:23:00Z">
        <w:r w:rsidR="003F1AB0">
          <w:t xml:space="preserve"> </w:t>
        </w:r>
      </w:ins>
      <w:del w:id="170" w:author="Nathan Wilson" w:date="2017-12-23T23:23:00Z">
        <w:r w:rsidR="00744E99" w:rsidDel="003F1AB0">
          <w:delText>-</w:delText>
        </w:r>
      </w:del>
      <w:r w:rsidR="00744E99">
        <w:t>informed</w:t>
      </w:r>
      <w:r>
        <w:t xml:space="preserve"> consumers</w:t>
      </w:r>
      <w:r w:rsidR="00994F32">
        <w:t xml:space="preserve"> </w:t>
      </w:r>
      <w:r>
        <w:t xml:space="preserve">are </w:t>
      </w:r>
      <w:ins w:id="171" w:author="Nathan Wilson" w:date="2017-12-23T23:23:00Z">
        <w:r w:rsidR="003F1AB0">
          <w:t>about</w:t>
        </w:r>
      </w:ins>
      <w:del w:id="172" w:author="Nathan Wilson" w:date="2017-12-23T23:23:00Z">
        <w:r w:rsidDel="003F1AB0">
          <w:delText>of</w:delText>
        </w:r>
      </w:del>
      <w:r>
        <w:t xml:space="preserve"> </w:t>
      </w:r>
      <w:r w:rsidR="00994F32">
        <w:t>the security of IoT devices.</w:t>
      </w:r>
    </w:p>
    <w:p w:rsidR="00326B27" w:rsidRPr="00326B27" w:rsidRDefault="0029542D" w:rsidP="009A3AC1">
      <w:pPr>
        <w:pStyle w:val="Heading2"/>
      </w:pPr>
      <w:bookmarkStart w:id="173" w:name="_Toc501720033"/>
      <w:r>
        <w:t xml:space="preserve">Current Consumer Awareness </w:t>
      </w:r>
      <w:r w:rsidR="00B4396B">
        <w:t>of</w:t>
      </w:r>
      <w:r>
        <w:t xml:space="preserve"> Security Risks</w:t>
      </w:r>
      <w:bookmarkEnd w:id="173"/>
    </w:p>
    <w:p w:rsidR="0050213F" w:rsidRPr="0050213F" w:rsidRDefault="0050213F" w:rsidP="00EA00EB">
      <w:pPr>
        <w:pStyle w:val="BodyText"/>
      </w:pPr>
      <w:r>
        <w:t xml:space="preserve">While </w:t>
      </w:r>
      <w:r w:rsidR="00C40764">
        <w:t xml:space="preserve">some of these security </w:t>
      </w:r>
      <w:r w:rsidR="00326B27">
        <w:t xml:space="preserve">incidents and </w:t>
      </w:r>
      <w:r w:rsidR="00C40764">
        <w:t>breaches do reach headlines, research has shown there</w:t>
      </w:r>
      <w:del w:id="174" w:author="Nathan Wilson" w:date="2017-12-23T23:23:00Z">
        <w:r w:rsidR="00C40764" w:rsidDel="003F1AB0">
          <w:delText>’s</w:delText>
        </w:r>
      </w:del>
      <w:ins w:id="175" w:author="Nathan Wilson" w:date="2017-12-23T23:23:00Z">
        <w:r w:rsidR="003F1AB0">
          <w:t xml:space="preserve"> is</w:t>
        </w:r>
      </w:ins>
      <w:r w:rsidR="00C40764">
        <w:t xml:space="preserve"> still an alarmingly low amount of consumer awareness for IoT devices.</w:t>
      </w:r>
      <w:r w:rsidR="00326B27">
        <w:t xml:space="preserve"> Turgut and Boloni in their paper “Value of Information and Cost of Privacy in the Internet of Things” make the comparison of security awareness in the physical world </w:t>
      </w:r>
      <w:r w:rsidR="00B242EC">
        <w:t>versus</w:t>
      </w:r>
      <w:r w:rsidR="00326B27">
        <w:t xml:space="preserve"> the digital world. They propose </w:t>
      </w:r>
      <w:r w:rsidR="00EA00EB">
        <w:t>that it</w:t>
      </w:r>
      <w:del w:id="176" w:author="Nathan Wilson" w:date="2017-12-23T23:24:00Z">
        <w:r w:rsidR="00EA00EB" w:rsidDel="003F1AB0">
          <w:delText>’s</w:delText>
        </w:r>
      </w:del>
      <w:ins w:id="177" w:author="Nathan Wilson" w:date="2017-12-23T23:24:00Z">
        <w:r w:rsidR="003F1AB0">
          <w:t xml:space="preserve"> is</w:t>
        </w:r>
      </w:ins>
      <w:r w:rsidR="00EA00EB">
        <w:t xml:space="preserve"> much easier for us to determine the safety of a public physical space than it is to determine the safety and privacy of a digital site</w:t>
      </w:r>
      <w:r w:rsidR="00B242EC">
        <w:t xml:space="preserve"> or device</w:t>
      </w:r>
      <w:r w:rsidR="00EA00EB">
        <w:t>. (2017, pg. 62)</w:t>
      </w:r>
    </w:p>
    <w:p w:rsidR="006C6F2E" w:rsidRDefault="00744E99" w:rsidP="00BD6EA0">
      <w:pPr>
        <w:pStyle w:val="BodyText"/>
      </w:pPr>
      <w:r>
        <w:t>Keeper, a leading data security company</w:t>
      </w:r>
      <w:ins w:id="178" w:author="Nathan Wilson" w:date="2017-12-23T23:24:00Z">
        <w:r w:rsidR="003F1AB0">
          <w:t>,</w:t>
        </w:r>
      </w:ins>
      <w:r>
        <w:t xml:space="preserve"> </w:t>
      </w:r>
      <w:r w:rsidR="006C6F2E">
        <w:t>performed</w:t>
      </w:r>
      <w:r>
        <w:t xml:space="preserve"> a survey on current IoT consumers and gave sta</w:t>
      </w:r>
      <w:r w:rsidR="006C6F2E">
        <w:t>t</w:t>
      </w:r>
      <w:r>
        <w:t>i</w:t>
      </w:r>
      <w:r w:rsidR="006C6F2E">
        <w:t>sti</w:t>
      </w:r>
      <w:r>
        <w:t xml:space="preserve">cs </w:t>
      </w:r>
      <w:r w:rsidR="006C6F2E">
        <w:t>for</w:t>
      </w:r>
      <w:r>
        <w:t xml:space="preserve"> the largest </w:t>
      </w:r>
      <w:r w:rsidR="006C6F2E">
        <w:t xml:space="preserve">demographic of consumers </w:t>
      </w:r>
    </w:p>
    <w:p w:rsidR="006C6F2E" w:rsidRDefault="00744E99" w:rsidP="006C6F2E">
      <w:pPr>
        <w:pStyle w:val="Blockquote"/>
        <w:rPr>
          <w:rStyle w:val="BlockquoteChar"/>
        </w:rPr>
      </w:pPr>
      <w:r w:rsidRPr="006C6F2E">
        <w:rPr>
          <w:rStyle w:val="BlockquoteChar"/>
        </w:rPr>
        <w:t>“</w:t>
      </w:r>
      <w:r w:rsidR="006A109D" w:rsidRPr="006C6F2E">
        <w:rPr>
          <w:rStyle w:val="BlockquoteChar"/>
        </w:rPr>
        <w:t>According to the survey, 65 percent of Millennials said they are not aware of IoT security risks</w:t>
      </w:r>
      <w:r w:rsidR="006C6F2E" w:rsidRPr="006C6F2E">
        <w:rPr>
          <w:rStyle w:val="BlockquoteChar"/>
        </w:rPr>
        <w:t>… More than half (53 percent) indicated they plan to purchase IoT toys</w:t>
      </w:r>
      <w:r w:rsidR="006C6F2E">
        <w:rPr>
          <w:rStyle w:val="BlockquoteChar"/>
        </w:rPr>
        <w:t>…</w:t>
      </w:r>
      <w:r w:rsidR="006C6F2E" w:rsidRPr="006A109D">
        <w:t xml:space="preserve">Unfortunately, most of these products were created to be first to market and provide convenience to their customers," Guccione </w:t>
      </w:r>
      <w:r w:rsidR="006C6F2E">
        <w:t xml:space="preserve">(CEO of Keeper password manager) </w:t>
      </w:r>
      <w:r w:rsidR="006C6F2E" w:rsidRPr="006A109D">
        <w:t>said. "These priorities seem to be top of mind to consumers, too. They want to be the first to have the device and tend to buy them for the convenience factor</w:t>
      </w:r>
      <w:r w:rsidRPr="006C6F2E">
        <w:rPr>
          <w:rStyle w:val="BlockquoteChar"/>
        </w:rPr>
        <w:t>”</w:t>
      </w:r>
    </w:p>
    <w:p w:rsidR="006C6F2E" w:rsidRDefault="006C6F2E" w:rsidP="006C6F2E">
      <w:pPr>
        <w:pStyle w:val="author"/>
        <w:rPr>
          <w:rStyle w:val="BlockquoteChar"/>
        </w:rPr>
      </w:pPr>
      <w:r>
        <w:rPr>
          <w:rStyle w:val="BlockquoteChar"/>
        </w:rPr>
        <w:t>-</w:t>
      </w:r>
      <w:r w:rsidRPr="006C6F2E">
        <w:rPr>
          <w:rStyle w:val="BlockquoteChar"/>
        </w:rPr>
        <w:t>(</w:t>
      </w:r>
      <w:r>
        <w:t>Kerner, 2017, pg. 1)</w:t>
      </w:r>
    </w:p>
    <w:p w:rsidR="009C4665" w:rsidRDefault="009C4665" w:rsidP="009C4665">
      <w:pPr>
        <w:pStyle w:val="Heading1"/>
      </w:pPr>
      <w:bookmarkStart w:id="179" w:name="_Toc501720034"/>
      <w:r>
        <w:lastRenderedPageBreak/>
        <w:t>Proposed Solution</w:t>
      </w:r>
      <w:bookmarkEnd w:id="179"/>
    </w:p>
    <w:p w:rsidR="009C4665" w:rsidRDefault="005A2448" w:rsidP="00233094">
      <w:pPr>
        <w:pStyle w:val="Heading2"/>
      </w:pPr>
      <w:bookmarkStart w:id="180" w:name="_Toc501720035"/>
      <w:r>
        <w:t>Description</w:t>
      </w:r>
      <w:bookmarkEnd w:id="180"/>
    </w:p>
    <w:p w:rsidR="006A109D" w:rsidRDefault="00E41D7A" w:rsidP="00BD6EA0">
      <w:pPr>
        <w:pStyle w:val="BodyText"/>
      </w:pPr>
      <w:r>
        <w:t xml:space="preserve">To best prevent data misuse and </w:t>
      </w:r>
      <w:ins w:id="181" w:author="Nathan Wilson" w:date="2017-12-23T23:24:00Z">
        <w:r w:rsidR="003F1AB0">
          <w:t xml:space="preserve">increase </w:t>
        </w:r>
      </w:ins>
      <w:r>
        <w:t>security, the FTC’s first and “most</w:t>
      </w:r>
      <w:r w:rsidR="006A109D">
        <w:t xml:space="preserve"> fundamental</w:t>
      </w:r>
      <w:r>
        <w:t>”</w:t>
      </w:r>
      <w:r w:rsidR="006A109D">
        <w:t xml:space="preserve"> principle </w:t>
      </w:r>
      <w:r>
        <w:t xml:space="preserve">of </w:t>
      </w:r>
      <w:r w:rsidR="006A109D" w:rsidRPr="00DC41F1">
        <w:t>notice</w:t>
      </w:r>
      <w:r>
        <w:t xml:space="preserve"> should be </w:t>
      </w:r>
      <w:r w:rsidR="00CE5F81">
        <w:t>implemented</w:t>
      </w:r>
      <w:r w:rsidR="006A109D">
        <w:t>. (FTC, 1998, pg. 7)</w:t>
      </w:r>
      <w:r>
        <w:t xml:space="preserve"> The primary aim is to inform and raise awareness of the data being collected from them and the corresponding risks and procedures to be taken to protect their data.</w:t>
      </w:r>
    </w:p>
    <w:p w:rsidR="002904E4" w:rsidRDefault="002904E4" w:rsidP="001B6A7B">
      <w:pPr>
        <w:pStyle w:val="BodyText"/>
        <w:jc w:val="center"/>
      </w:pPr>
      <w:r>
        <w:rPr>
          <w:noProof/>
        </w:rPr>
        <w:drawing>
          <wp:inline distT="0" distB="0" distL="0" distR="0" wp14:anchorId="36B9B8A0" wp14:editId="0DEC90EB">
            <wp:extent cx="2096490" cy="3173583"/>
            <wp:effectExtent l="19050" t="19050" r="18415"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p_privac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4821" cy="3216469"/>
                    </a:xfrm>
                    <a:prstGeom prst="rect">
                      <a:avLst/>
                    </a:prstGeom>
                    <a:ln>
                      <a:solidFill>
                        <a:schemeClr val="accent1"/>
                      </a:solidFill>
                    </a:ln>
                  </pic:spPr>
                </pic:pic>
              </a:graphicData>
            </a:graphic>
          </wp:inline>
        </w:drawing>
      </w:r>
    </w:p>
    <w:p w:rsidR="002904E4" w:rsidRDefault="002904E4" w:rsidP="002904E4">
      <w:pPr>
        <w:pStyle w:val="Subtitle"/>
        <w:ind w:left="720" w:firstLine="720"/>
      </w:pPr>
      <w:r>
        <w:t>Image 1. Screenshot of Facebook’s permissions page.</w:t>
      </w:r>
    </w:p>
    <w:p w:rsidR="00E41D7A" w:rsidRDefault="00E41D7A" w:rsidP="00BD6EA0">
      <w:pPr>
        <w:pStyle w:val="BodyText"/>
      </w:pPr>
      <w:r>
        <w:t xml:space="preserve">Websites and applications </w:t>
      </w:r>
      <w:r w:rsidR="00FF6984">
        <w:t xml:space="preserve">have </w:t>
      </w:r>
      <w:r w:rsidR="00CE5F81">
        <w:t>implemented</w:t>
      </w:r>
      <w:r w:rsidR="007D3E1B">
        <w:t xml:space="preserve"> this principle</w:t>
      </w:r>
      <w:r w:rsidR="00FF6984">
        <w:t xml:space="preserve"> by prompting </w:t>
      </w:r>
      <w:r w:rsidR="007D3E1B">
        <w:t>users</w:t>
      </w:r>
      <w:r w:rsidR="00FF6984">
        <w:t xml:space="preserve"> with a permissions webpage</w:t>
      </w:r>
      <w:r w:rsidR="007D3E1B">
        <w:t xml:space="preserve"> such as the one presented in </w:t>
      </w:r>
      <w:r w:rsidR="002D1F00">
        <w:t>image</w:t>
      </w:r>
      <w:r w:rsidR="007D3E1B">
        <w:t xml:space="preserve"> </w:t>
      </w:r>
      <w:r w:rsidR="002D1F00">
        <w:t>1</w:t>
      </w:r>
      <w:r w:rsidR="007D3E1B">
        <w:t>. Effectiveness of this method is varied, but it</w:t>
      </w:r>
      <w:del w:id="182" w:author="Nathan Wilson" w:date="2017-12-23T23:25:00Z">
        <w:r w:rsidR="007D3E1B" w:rsidDel="003F1AB0">
          <w:delText>’</w:delText>
        </w:r>
      </w:del>
      <w:r w:rsidR="007D3E1B">
        <w:t xml:space="preserve">s </w:t>
      </w:r>
      <w:r w:rsidR="002D1F00">
        <w:t xml:space="preserve">directions and </w:t>
      </w:r>
      <w:r w:rsidR="007D3E1B">
        <w:t xml:space="preserve">purpose </w:t>
      </w:r>
      <w:r w:rsidR="002D1F00">
        <w:t>are</w:t>
      </w:r>
      <w:r w:rsidR="007D3E1B">
        <w:t xml:space="preserve"> clear for users. At first glance</w:t>
      </w:r>
      <w:ins w:id="183" w:author="Nathan Wilson" w:date="2017-12-23T23:25:00Z">
        <w:r w:rsidR="003F1AB0">
          <w:t>,</w:t>
        </w:r>
      </w:ins>
      <w:r w:rsidR="007D3E1B">
        <w:t xml:space="preserve"> it appears to be a P3P approach,</w:t>
      </w:r>
      <w:r w:rsidR="002D1F00">
        <w:t xml:space="preserve"> </w:t>
      </w:r>
      <w:r w:rsidR="00343963">
        <w:t xml:space="preserve">where the user </w:t>
      </w:r>
      <w:r w:rsidR="007D3E1B">
        <w:t>either continue</w:t>
      </w:r>
      <w:r w:rsidR="00343963">
        <w:t>s</w:t>
      </w:r>
      <w:r w:rsidR="007D3E1B">
        <w:t xml:space="preserve"> or cancel</w:t>
      </w:r>
      <w:r w:rsidR="00343963">
        <w:t>s</w:t>
      </w:r>
      <w:r w:rsidR="007D3E1B">
        <w:t>, accept</w:t>
      </w:r>
      <w:r w:rsidR="00343963">
        <w:t>s</w:t>
      </w:r>
      <w:r w:rsidR="007D3E1B">
        <w:t xml:space="preserve"> or reject</w:t>
      </w:r>
      <w:r w:rsidR="00343963">
        <w:t xml:space="preserve">s </w:t>
      </w:r>
      <w:r w:rsidR="007D3E1B">
        <w:t>the data permissions</w:t>
      </w:r>
      <w:r w:rsidR="00343963">
        <w:t>.</w:t>
      </w:r>
      <w:r w:rsidR="007D3E1B">
        <w:t xml:space="preserve"> </w:t>
      </w:r>
      <w:r w:rsidR="00343963">
        <w:t>B</w:t>
      </w:r>
      <w:r w:rsidR="007D3E1B">
        <w:t>ut there</w:t>
      </w:r>
      <w:r w:rsidR="002D1F00">
        <w:t xml:space="preserve"> is room for a more customized user preference using the “Edit This” selection. The strengths of this method are in the required user input, modular privacy settings, and simple familiar terms presented to help the user understand the nature of the data being shared.</w:t>
      </w:r>
    </w:p>
    <w:p w:rsidR="00E41D7A" w:rsidRDefault="00343963" w:rsidP="00BD6EA0">
      <w:pPr>
        <w:pStyle w:val="BodyText"/>
      </w:pPr>
      <w:r>
        <w:t xml:space="preserve">IoT devices usually don’t have the luxury of a graphics interface to notify the user of its data policies. </w:t>
      </w:r>
      <w:r w:rsidR="006D0D66">
        <w:t>Products like the Amazon echo dot, or Samsung Smart devices work by simply plugging in an</w:t>
      </w:r>
      <w:r w:rsidR="00096216">
        <w:t>d</w:t>
      </w:r>
      <w:r w:rsidR="006D0D66">
        <w:t xml:space="preserve"> syncing to a phone.</w:t>
      </w:r>
    </w:p>
    <w:p w:rsidR="008768C4" w:rsidRDefault="008768C4" w:rsidP="00BD6EA0">
      <w:pPr>
        <w:pStyle w:val="BodyText"/>
      </w:pPr>
      <w:r>
        <w:lastRenderedPageBreak/>
        <w:t>D. Turgut and his research team in their analysis of IoT security, created a list of requirements</w:t>
      </w:r>
      <w:r w:rsidR="00CD0371">
        <w:t xml:space="preserve"> for</w:t>
      </w:r>
      <w:r>
        <w:t xml:space="preserve"> data </w:t>
      </w:r>
      <w:r w:rsidR="00CD0371">
        <w:t>gathering companies to adhere to. Two of the</w:t>
      </w:r>
      <w:r w:rsidR="006725F6">
        <w:t>ir requirements…</w:t>
      </w:r>
    </w:p>
    <w:p w:rsidR="008768C4" w:rsidRDefault="008768C4" w:rsidP="0000105D">
      <w:pPr>
        <w:pStyle w:val="Blockquote"/>
      </w:pPr>
      <w:r>
        <w:t>› Data consumers should clearly inform data owners regarding what kind of knowledge is expected to be discovered using their data.</w:t>
      </w:r>
    </w:p>
    <w:p w:rsidR="008768C4" w:rsidRDefault="008768C4" w:rsidP="0000105D">
      <w:pPr>
        <w:pStyle w:val="Blockquote"/>
      </w:pPr>
      <w:r>
        <w:t>› Data owners should know the risks—their impact level of sharing (trading)—regarding a particular type of data before sharing (trading) occurs.</w:t>
      </w:r>
    </w:p>
    <w:p w:rsidR="001A33F7" w:rsidRPr="001A33F7" w:rsidRDefault="001A33F7" w:rsidP="001A33F7">
      <w:pPr>
        <w:pStyle w:val="author"/>
      </w:pPr>
      <w:r>
        <w:t>-(2017, pg. 5)</w:t>
      </w:r>
    </w:p>
    <w:p w:rsidR="006725F6" w:rsidRDefault="004F0E48" w:rsidP="001A33F7">
      <w:pPr>
        <w:pStyle w:val="Heading2"/>
      </w:pPr>
      <w:bookmarkStart w:id="184" w:name="_Toc501720036"/>
      <w:r>
        <w:t>Improving Data Security</w:t>
      </w:r>
      <w:bookmarkEnd w:id="184"/>
    </w:p>
    <w:p w:rsidR="001521EF" w:rsidRPr="001521EF" w:rsidRDefault="001521EF" w:rsidP="001521EF">
      <w:pPr>
        <w:pStyle w:val="BodyText"/>
      </w:pPr>
      <w:r>
        <w:t>Detecting security vulnerabilities is a topic in its own right and has a growing pool of research for IoT devices. Many vulnerabilities are detected after the product is released. However, with increased documentation and worldwide exposure to threats, a simulated test environment can be formulated to test</w:t>
      </w:r>
      <w:ins w:id="185" w:author="Nathan Wilson" w:date="2017-12-23T23:25:00Z">
        <w:r w:rsidR="003F1AB0">
          <w:t xml:space="preserve"> for</w:t>
        </w:r>
      </w:ins>
      <w:r>
        <w:t xml:space="preserve"> known security threats</w:t>
      </w:r>
      <w:del w:id="186" w:author="Nathan Wilson" w:date="2017-12-23T23:25:00Z">
        <w:r w:rsidDel="003F1AB0">
          <w:delText xml:space="preserve"> with</w:delText>
        </w:r>
      </w:del>
      <w:r>
        <w:t>. Several companies within the past few years have proposed and begun work on an extensive “test bed” for IoT devices.</w:t>
      </w:r>
    </w:p>
    <w:p w:rsidR="006725F6" w:rsidRDefault="00F931B7" w:rsidP="0000105D">
      <w:pPr>
        <w:pStyle w:val="Blockquote"/>
      </w:pPr>
      <w:r>
        <w:t>“The IoT testbed must supports a range of security tests, each targeting a different security aspect. The testbed should detect various vulnerabilities that IoT devices can be prone to and provide analysis and proof of concept to these vulnerabilities.”</w:t>
      </w:r>
    </w:p>
    <w:p w:rsidR="00F931B7" w:rsidRPr="00F931B7" w:rsidRDefault="00F931B7" w:rsidP="0000105D">
      <w:pPr>
        <w:pStyle w:val="author"/>
      </w:pPr>
      <w:r w:rsidRPr="00F931B7">
        <w:t xml:space="preserve">(Siboni, Sachidananda, Shabtai, &amp; Elovici, </w:t>
      </w:r>
      <w:r w:rsidR="00587AAE">
        <w:t xml:space="preserve">pg. 3, </w:t>
      </w:r>
      <w:r w:rsidRPr="00F931B7">
        <w:t>2016)</w:t>
      </w:r>
    </w:p>
    <w:p w:rsidR="006725F6" w:rsidRPr="006725F6" w:rsidRDefault="006725F6" w:rsidP="00BD6EA0">
      <w:pPr>
        <w:pStyle w:val="BodyText"/>
      </w:pPr>
    </w:p>
    <w:p w:rsidR="005A2448" w:rsidRDefault="005A2448" w:rsidP="00233094">
      <w:pPr>
        <w:pStyle w:val="Heading2"/>
      </w:pPr>
      <w:bookmarkStart w:id="187" w:name="_Toc501720037"/>
      <w:r>
        <w:lastRenderedPageBreak/>
        <w:t>Example Mock-Up</w:t>
      </w:r>
      <w:bookmarkEnd w:id="187"/>
    </w:p>
    <w:p w:rsidR="006D0D66" w:rsidRDefault="00542029" w:rsidP="003B39F3">
      <w:pPr>
        <w:pStyle w:val="BodyText"/>
      </w:pPr>
      <w:r>
        <w:rPr>
          <w:noProof/>
        </w:rPr>
        <w:drawing>
          <wp:anchor distT="0" distB="0" distL="114300" distR="114300" simplePos="0" relativeHeight="251658240" behindDoc="0" locked="0" layoutInCell="1" allowOverlap="1" wp14:anchorId="4FD40692">
            <wp:simplePos x="0" y="0"/>
            <wp:positionH relativeFrom="column">
              <wp:posOffset>1376045</wp:posOffset>
            </wp:positionH>
            <wp:positionV relativeFrom="paragraph">
              <wp:posOffset>868429</wp:posOffset>
            </wp:positionV>
            <wp:extent cx="4807585" cy="33928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07585" cy="3392805"/>
                    </a:xfrm>
                    <a:prstGeom prst="rect">
                      <a:avLst/>
                    </a:prstGeom>
                  </pic:spPr>
                </pic:pic>
              </a:graphicData>
            </a:graphic>
            <wp14:sizeRelH relativeFrom="page">
              <wp14:pctWidth>0</wp14:pctWidth>
            </wp14:sizeRelH>
            <wp14:sizeRelV relativeFrom="page">
              <wp14:pctHeight>0</wp14:pctHeight>
            </wp14:sizeRelV>
          </wp:anchor>
        </w:drawing>
      </w:r>
      <w:r w:rsidR="006D0D66">
        <w:t xml:space="preserve">I’ve created an example </w:t>
      </w:r>
      <w:r w:rsidR="002904E4">
        <w:t xml:space="preserve">label </w:t>
      </w:r>
      <w:r w:rsidR="006D0D66">
        <w:t>to demonstrate the key aspect</w:t>
      </w:r>
      <w:ins w:id="188" w:author="Nathan Wilson" w:date="2017-12-23T23:25:00Z">
        <w:r w:rsidR="003F1AB0">
          <w:t>s</w:t>
        </w:r>
      </w:ins>
      <w:r w:rsidR="006D0D66">
        <w:t xml:space="preserve"> of informing consumers.</w:t>
      </w:r>
      <w:r w:rsidR="002904E4">
        <w:t xml:space="preserve"> It</w:t>
      </w:r>
      <w:del w:id="189" w:author="Nathan Wilson" w:date="2017-12-23T23:25:00Z">
        <w:r w:rsidR="002904E4" w:rsidDel="003F1AB0">
          <w:delText>’</w:delText>
        </w:r>
      </w:del>
      <w:r w:rsidR="002904E4">
        <w:t>s formatted to work on both box packaging as well as digital displays, so both online and retail customers can be informed about their</w:t>
      </w:r>
      <w:r w:rsidR="00161E9F">
        <w:t xml:space="preserve"> </w:t>
      </w:r>
      <w:r w:rsidR="002904E4">
        <w:t>purchase.</w:t>
      </w:r>
      <w:r w:rsidR="002904E4" w:rsidRPr="002904E4">
        <w:t xml:space="preserve"> </w:t>
      </w:r>
    </w:p>
    <w:p w:rsidR="006D0D66" w:rsidRPr="002904E4" w:rsidRDefault="006D0D66" w:rsidP="002904E4">
      <w:pPr>
        <w:pStyle w:val="Subtitle"/>
        <w:jc w:val="right"/>
        <w:rPr>
          <w:color w:val="7F7F7F" w:themeColor="text1" w:themeTint="80"/>
        </w:rPr>
      </w:pPr>
      <w:r w:rsidRPr="002904E4">
        <w:rPr>
          <w:color w:val="7F7F7F" w:themeColor="text1" w:themeTint="80"/>
        </w:rPr>
        <w:t>Image 2. Example mockup of a consumer-friendly security mindful label.</w:t>
      </w:r>
    </w:p>
    <w:p w:rsidR="002904E4" w:rsidRDefault="002904E4" w:rsidP="00BD6EA0">
      <w:pPr>
        <w:pStyle w:val="BodyText"/>
      </w:pPr>
      <w:r>
        <w:t>This mockup is divided into three sections to help the consumer acquaint themselves with how the device collects and shares data.</w:t>
      </w:r>
    </w:p>
    <w:p w:rsidR="002904E4" w:rsidRDefault="002904E4" w:rsidP="00FA4327">
      <w:pPr>
        <w:pStyle w:val="Sub-Header"/>
      </w:pPr>
      <w:bookmarkStart w:id="190" w:name="_Toc501720038"/>
      <w:r>
        <w:t>Required Permissions</w:t>
      </w:r>
      <w:bookmarkEnd w:id="190"/>
    </w:p>
    <w:p w:rsidR="00FA4327" w:rsidRPr="00FA4327" w:rsidRDefault="00FA4327" w:rsidP="00FA4327">
      <w:pPr>
        <w:pStyle w:val="BodyText"/>
      </w:pPr>
      <w:r>
        <w:t>These permissions grant access to the bare minimum data that the device requires to function. This would be the most important part of notifying the customer. With this info</w:t>
      </w:r>
      <w:ins w:id="191" w:author="Nathan Wilson" w:date="2017-12-23T23:26:00Z">
        <w:r w:rsidR="003F1AB0">
          <w:t>rmation</w:t>
        </w:r>
      </w:ins>
      <w:r>
        <w:t xml:space="preserve"> a customer should be able to make the assessment if the risk or cost of privacy is worth the benefit the product provides. (Turgut, Boloni, 2017, pg.63)</w:t>
      </w:r>
    </w:p>
    <w:p w:rsidR="00343963" w:rsidRDefault="00343963" w:rsidP="00FA4327">
      <w:pPr>
        <w:pStyle w:val="Sub-Header"/>
      </w:pPr>
      <w:bookmarkStart w:id="192" w:name="_Toc501720039"/>
      <w:r w:rsidRPr="00FA4327">
        <w:t>Secure Device Procedures</w:t>
      </w:r>
      <w:bookmarkEnd w:id="192"/>
    </w:p>
    <w:p w:rsidR="00FA4327" w:rsidRPr="00FA4327" w:rsidRDefault="00FA4327" w:rsidP="00FA4327">
      <w:pPr>
        <w:pStyle w:val="BodyText"/>
      </w:pPr>
      <w:r>
        <w:t xml:space="preserve">These procedures inform the consumer how to keep the data on the device secure from cyber vulnerabilities. </w:t>
      </w:r>
      <w:r w:rsidR="00542029">
        <w:t xml:space="preserve">Unlike computationally limited IoT devices, complete operating systems can monitor their processes, and detect the need for new software upgrades to provide protection from new security threats. </w:t>
      </w:r>
    </w:p>
    <w:p w:rsidR="00343963" w:rsidRDefault="00343963" w:rsidP="00542029">
      <w:pPr>
        <w:pStyle w:val="Sub-Header"/>
      </w:pPr>
      <w:bookmarkStart w:id="193" w:name="_Toc501720040"/>
      <w:r>
        <w:lastRenderedPageBreak/>
        <w:t>Opt-In Permissions</w:t>
      </w:r>
      <w:bookmarkEnd w:id="193"/>
    </w:p>
    <w:p w:rsidR="00F931B7" w:rsidRPr="00F931B7" w:rsidRDefault="00F931B7" w:rsidP="00F931B7">
      <w:pPr>
        <w:pStyle w:val="BodyText"/>
      </w:pPr>
      <w:r>
        <w:t>These permissions include only optional data-reliant features.</w:t>
      </w:r>
      <w:r w:rsidR="00587AAE">
        <w:t xml:space="preserve"> Customers should know that these abilities are completely optional </w:t>
      </w:r>
      <w:r w:rsidR="000C603F">
        <w:t>before purchase to prevent confusion when setting up the device.</w:t>
      </w:r>
    </w:p>
    <w:p w:rsidR="005A2448" w:rsidRDefault="005A2448" w:rsidP="00233094">
      <w:pPr>
        <w:pStyle w:val="Heading2"/>
      </w:pPr>
      <w:bookmarkStart w:id="194" w:name="_Toc501720041"/>
      <w:r>
        <w:t>Anticipated Results</w:t>
      </w:r>
      <w:bookmarkEnd w:id="194"/>
    </w:p>
    <w:p w:rsidR="008768C4" w:rsidRDefault="00096216" w:rsidP="00BD6EA0">
      <w:pPr>
        <w:pStyle w:val="BodyText"/>
      </w:pPr>
      <w:r>
        <w:t xml:space="preserve">This label can be compared to the Surgeon General’s warning label, but for the field of consumer electronics. </w:t>
      </w:r>
      <w:r w:rsidR="001521EF">
        <w:t>Instead of cancer and adverse health effects, the hazard</w:t>
      </w:r>
      <w:ins w:id="195" w:author="Nathan Wilson" w:date="2017-12-23T23:26:00Z">
        <w:r w:rsidR="003F1AB0">
          <w:t>s</w:t>
        </w:r>
      </w:ins>
      <w:r>
        <w:t xml:space="preserve"> being avoided are identity theft, and invasions of privacy. </w:t>
      </w:r>
    </w:p>
    <w:p w:rsidR="00096216" w:rsidRPr="00096216" w:rsidRDefault="00096216" w:rsidP="00BD6EA0">
      <w:pPr>
        <w:pStyle w:val="BodyText"/>
      </w:pPr>
      <w:r>
        <w:t>Unlike cigarettes</w:t>
      </w:r>
      <w:ins w:id="196" w:author="Nathan Wilson" w:date="2017-12-23T23:26:00Z">
        <w:r w:rsidR="003F1AB0">
          <w:t>’</w:t>
        </w:r>
      </w:ins>
      <w:r>
        <w:t xml:space="preserve"> </w:t>
      </w:r>
      <w:r w:rsidR="001521EF">
        <w:t xml:space="preserve">relationship with </w:t>
      </w:r>
      <w:r>
        <w:t>Surgeon General warnings, IoT devices can be improved to provide</w:t>
      </w:r>
      <w:r w:rsidR="008768C4">
        <w:t xml:space="preserve"> stronger</w:t>
      </w:r>
      <w:r>
        <w:t xml:space="preserve"> security and better suite customer preferences.</w:t>
      </w:r>
      <w:r w:rsidR="00F11C8F">
        <w:t xml:space="preserve"> As customers are informed about the strength and requirements of the devices they buy, companies will be encouraged to build devices that contain better tested and reliable data security.</w:t>
      </w:r>
    </w:p>
    <w:p w:rsidR="007D3E1B" w:rsidRDefault="005A2448" w:rsidP="00233094">
      <w:pPr>
        <w:pStyle w:val="Heading2"/>
      </w:pPr>
      <w:bookmarkStart w:id="197" w:name="_Toc501720042"/>
      <w:r>
        <w:t>Suggested Further Research</w:t>
      </w:r>
      <w:bookmarkEnd w:id="197"/>
    </w:p>
    <w:p w:rsidR="006D4F28" w:rsidRDefault="006D4F28" w:rsidP="00BD6EA0">
      <w:pPr>
        <w:pStyle w:val="BodyText"/>
      </w:pPr>
      <w:r>
        <w:t xml:space="preserve">Create Standardized security integrity measure which can be displayed as part of the label. Include </w:t>
      </w:r>
      <w:r w:rsidR="001521EF">
        <w:t>notices</w:t>
      </w:r>
      <w:r>
        <w:t xml:space="preserve"> such</w:t>
      </w:r>
      <w:r w:rsidR="00C32ADD">
        <w:t xml:space="preserve"> </w:t>
      </w:r>
      <w:r w:rsidR="00994F32">
        <w:t>as validation for how often and consistently updated the device is</w:t>
      </w:r>
      <w:ins w:id="198" w:author="Nathan Wilson" w:date="2017-12-23T23:26:00Z">
        <w:r w:rsidR="003F1AB0">
          <w:t xml:space="preserve"> and</w:t>
        </w:r>
      </w:ins>
      <w:r w:rsidR="00994F32">
        <w:t>, how well</w:t>
      </w:r>
      <w:del w:id="199" w:author="Nathan Wilson" w:date="2017-12-23T23:26:00Z">
        <w:r w:rsidR="00994F32" w:rsidDel="003F1AB0">
          <w:delText xml:space="preserve"> </w:delText>
        </w:r>
        <w:r w:rsidR="001521EF" w:rsidDel="003F1AB0">
          <w:delText>the</w:delText>
        </w:r>
      </w:del>
      <w:r w:rsidR="001521EF">
        <w:t xml:space="preserve"> it performed</w:t>
      </w:r>
      <w:r w:rsidR="00994F32">
        <w:t xml:space="preserve"> under in-house testing</w:t>
      </w:r>
      <w:r w:rsidR="00F931B7">
        <w:t xml:space="preserve"> using an aforementioned testbed.</w:t>
      </w:r>
    </w:p>
    <w:p w:rsidR="007D3E1B" w:rsidRPr="001A33F7" w:rsidRDefault="006D4F28" w:rsidP="001A33F7">
      <w:pPr>
        <w:pStyle w:val="BodyText"/>
      </w:pPr>
      <w:r>
        <w:t xml:space="preserve">Poll consumer responses and satisfaction with IoT devices with various </w:t>
      </w:r>
      <w:ins w:id="200" w:author="Nathan Wilson" w:date="2017-12-23T23:27:00Z">
        <w:r w:rsidR="003F1AB0">
          <w:t xml:space="preserve">levels of </w:t>
        </w:r>
      </w:ins>
      <w:r>
        <w:t>reputability of security. Determine if userbases are fully aware or informed about current issues</w:t>
      </w:r>
      <w:r w:rsidR="00994F32">
        <w:t xml:space="preserve">. Track down any specific </w:t>
      </w:r>
      <w:r w:rsidR="001521EF">
        <w:t>products</w:t>
      </w:r>
      <w:r w:rsidR="00994F32">
        <w:t xml:space="preserve"> which cause more trouble than others (currently DVR’s and security cameras)</w:t>
      </w:r>
    </w:p>
    <w:p w:rsidR="00060F50" w:rsidRDefault="003933FC" w:rsidP="002B556E">
      <w:pPr>
        <w:pStyle w:val="Heading1"/>
      </w:pPr>
      <w:bookmarkStart w:id="201" w:name="_Toc501720043"/>
      <w:r>
        <w:t>Conclusion</w:t>
      </w:r>
      <w:bookmarkEnd w:id="201"/>
    </w:p>
    <w:p w:rsidR="007E6EAA" w:rsidRDefault="007E6EAA" w:rsidP="007E6EAA">
      <w:pPr>
        <w:pStyle w:val="BodyText"/>
      </w:pPr>
      <w:r>
        <w:t xml:space="preserve">Security is guaranteed to remain an issue because of the continual and unprecedented growth of the internet of things. The need has already expressed itself in the disastrous products that have failed to preserve consumer privacy. While most these episodes appear to have been only minorly disruptive, some experts say that this is evidence of just the planning and preparation of larger scale attacks. </w:t>
      </w:r>
    </w:p>
    <w:p w:rsidR="007E6EAA" w:rsidRDefault="007E6EAA" w:rsidP="007E6EAA">
      <w:pPr>
        <w:pStyle w:val="BodyText"/>
      </w:pPr>
      <w:r>
        <w:t>Consumers care about how their data is managed. It is within the consumers’ and the business’s best interests to have clarity</w:t>
      </w:r>
      <w:r w:rsidR="00D931F9">
        <w:t xml:space="preserve"> in</w:t>
      </w:r>
      <w:r>
        <w:t xml:space="preserve"> </w:t>
      </w:r>
      <w:r w:rsidR="00D931F9">
        <w:t xml:space="preserve">data handling </w:t>
      </w:r>
      <w:r>
        <w:t>intentions and practices. IoT’s new model of consumer products requires a familiar method of informing consumers to help them relate to new concepts</w:t>
      </w:r>
      <w:r w:rsidR="00D931F9">
        <w:t>. Simple labels spell out the ground level concerns and info</w:t>
      </w:r>
      <w:ins w:id="202" w:author="Nathan Wilson" w:date="2017-12-23T23:27:00Z">
        <w:r w:rsidR="003F1AB0">
          <w:t>rmation</w:t>
        </w:r>
      </w:ins>
      <w:r w:rsidR="00D931F9">
        <w:t xml:space="preserve"> consumers need, which can be based off of standardized technical test information.</w:t>
      </w:r>
    </w:p>
    <w:p w:rsidR="001521EF" w:rsidRDefault="00D931F9" w:rsidP="001521EF">
      <w:pPr>
        <w:pStyle w:val="BodyText"/>
      </w:pPr>
      <w:r>
        <w:lastRenderedPageBreak/>
        <w:t xml:space="preserve">Security of IoT devices needs to be addressed from many angles. </w:t>
      </w:r>
      <w:r w:rsidR="00587591">
        <w:t>Because of how new the market</w:t>
      </w:r>
      <w:ins w:id="203" w:author="Nathan Wilson" w:date="2017-12-23T23:27:00Z">
        <w:r w:rsidR="003F1AB0">
          <w:t xml:space="preserve"> is,</w:t>
        </w:r>
      </w:ins>
      <w:r w:rsidR="00587591">
        <w:t xml:space="preserve"> and </w:t>
      </w:r>
      <w:ins w:id="204" w:author="Nathan Wilson" w:date="2017-12-23T23:29:00Z">
        <w:r w:rsidR="003F1AB0">
          <w:t xml:space="preserve">the </w:t>
        </w:r>
      </w:ins>
      <w:ins w:id="205" w:author="Nathan Wilson" w:date="2017-12-23T23:28:00Z">
        <w:r w:rsidR="003F1AB0">
          <w:t>high</w:t>
        </w:r>
      </w:ins>
      <w:del w:id="206" w:author="Nathan Wilson" w:date="2017-12-23T23:29:00Z">
        <w:r w:rsidR="00587591" w:rsidDel="003F1AB0">
          <w:delText>demand</w:delText>
        </w:r>
      </w:del>
      <w:del w:id="207" w:author="Nathan Wilson" w:date="2017-12-23T23:28:00Z">
        <w:r w:rsidR="00587591" w:rsidDel="003F1AB0">
          <w:delText xml:space="preserve"> for these devices is, </w:delText>
        </w:r>
      </w:del>
      <w:del w:id="208" w:author="Nathan Wilson" w:date="2017-12-23T23:29:00Z">
        <w:r w:rsidR="00587591" w:rsidDel="003F1AB0">
          <w:delText>every</w:delText>
        </w:r>
      </w:del>
      <w:ins w:id="209" w:author="Nathan Wilson" w:date="2017-12-23T23:29:00Z">
        <w:r w:rsidR="003F1AB0">
          <w:t>demand, every</w:t>
        </w:r>
      </w:ins>
      <w:r w:rsidR="00587591">
        <w:t xml:space="preserve"> aspect stands in need of improvement and</w:t>
      </w:r>
      <w:del w:id="210" w:author="Nathan Wilson" w:date="2017-12-23T23:29:00Z">
        <w:r w:rsidR="00587591" w:rsidDel="003F1AB0">
          <w:delText xml:space="preserve"> a</w:delText>
        </w:r>
      </w:del>
      <w:r w:rsidR="00587591">
        <w:t xml:space="preserve"> standard</w:t>
      </w:r>
      <w:ins w:id="211" w:author="Nathan Wilson" w:date="2017-12-23T23:28:00Z">
        <w:r w:rsidR="003F1AB0">
          <w:t>s to be</w:t>
        </w:r>
      </w:ins>
      <w:r w:rsidR="00587591">
        <w:t xml:space="preserve"> set. </w:t>
      </w:r>
      <w:r>
        <w:t>Anything from hardware design, software protocols, data encryption and storage, to user implemented security measures</w:t>
      </w:r>
      <w:del w:id="212" w:author="Nathan Wilson" w:date="2017-12-23T23:29:00Z">
        <w:r w:rsidDel="003F1AB0">
          <w:delText>.</w:delText>
        </w:r>
        <w:r w:rsidR="00587591" w:rsidDel="003F1AB0">
          <w:delText xml:space="preserve"> All of these aspects</w:delText>
        </w:r>
      </w:del>
      <w:r w:rsidR="00587591">
        <w:t xml:space="preserve"> need to </w:t>
      </w:r>
      <w:ins w:id="213" w:author="Nathan Wilson" w:date="2017-12-23T23:30:00Z">
        <w:r w:rsidR="003F1AB0">
          <w:t xml:space="preserve">be </w:t>
        </w:r>
      </w:ins>
      <w:r w:rsidR="00587591">
        <w:t>driven by a consumer based need. By aiming to inform and educate consumers about the security aspects, they can make better buying decisions a</w:t>
      </w:r>
      <w:ins w:id="214" w:author="Nathan Wilson" w:date="2017-12-23T23:30:00Z">
        <w:r w:rsidR="003F1AB0">
          <w:t>nd</w:t>
        </w:r>
      </w:ins>
      <w:del w:id="215" w:author="Nathan Wilson" w:date="2017-12-23T23:30:00Z">
        <w:r w:rsidR="00587591" w:rsidDel="003F1AB0">
          <w:delText>re</w:delText>
        </w:r>
      </w:del>
      <w:r w:rsidR="00587591">
        <w:t xml:space="preserve"> drive the market to produce better suited products. </w:t>
      </w:r>
    </w:p>
    <w:p w:rsidR="001521EF" w:rsidRDefault="001521EF">
      <w:pPr>
        <w:rPr>
          <w:rFonts w:eastAsiaTheme="majorEastAsia" w:cstheme="majorBidi"/>
          <w:b/>
          <w:sz w:val="36"/>
          <w:szCs w:val="32"/>
        </w:rPr>
      </w:pPr>
      <w:r>
        <w:br w:type="page"/>
      </w:r>
    </w:p>
    <w:p w:rsidR="009A3AC1" w:rsidRPr="009A3AC1" w:rsidRDefault="009128BC" w:rsidP="00F85ABF">
      <w:pPr>
        <w:pStyle w:val="Heading1"/>
      </w:pPr>
      <w:bookmarkStart w:id="216" w:name="_Toc501720044"/>
      <w:r>
        <w:lastRenderedPageBreak/>
        <w:t>References</w:t>
      </w:r>
      <w:bookmarkEnd w:id="216"/>
    </w:p>
    <w:p w:rsidR="00185F52" w:rsidRPr="00185F52" w:rsidRDefault="00185F52" w:rsidP="001521EF">
      <w:pPr>
        <w:shd w:val="clear" w:color="auto" w:fill="FFFFFF"/>
        <w:spacing w:after="0" w:line="240" w:lineRule="auto"/>
        <w:ind w:left="720" w:hanging="720"/>
        <w:rPr>
          <w:rFonts w:ascii="Times New Roman" w:eastAsia="Times New Roman" w:hAnsi="Times New Roman" w:cs="Times New Roman"/>
          <w:color w:val="000000"/>
          <w:sz w:val="24"/>
          <w:szCs w:val="24"/>
        </w:rPr>
      </w:pPr>
      <w:r w:rsidRPr="00185F52">
        <w:rPr>
          <w:rFonts w:ascii="Times New Roman" w:eastAsia="Times New Roman" w:hAnsi="Times New Roman" w:cs="Times New Roman"/>
          <w:color w:val="000000"/>
          <w:sz w:val="24"/>
          <w:szCs w:val="24"/>
        </w:rPr>
        <w:t>Amazon. (2017, December 6). Alexa and Alexa Device Terms. Retrieved December 17, 2017, from https://www.amazon.com/gp/help/customer/display.html?nodeId=201566380</w:t>
      </w:r>
    </w:p>
    <w:p w:rsidR="00185F52" w:rsidRDefault="00185F52" w:rsidP="001521EF">
      <w:pPr>
        <w:shd w:val="clear" w:color="auto" w:fill="FFFFFF"/>
        <w:spacing w:after="0" w:line="240" w:lineRule="auto"/>
        <w:ind w:left="720" w:hanging="720"/>
        <w:rPr>
          <w:rFonts w:ascii="Times New Roman" w:eastAsia="Times New Roman" w:hAnsi="Times New Roman" w:cs="Times New Roman"/>
          <w:color w:val="000000"/>
          <w:sz w:val="24"/>
          <w:szCs w:val="24"/>
        </w:rPr>
      </w:pPr>
      <w:r w:rsidRPr="00185F52">
        <w:rPr>
          <w:rFonts w:ascii="Times New Roman" w:eastAsia="Times New Roman" w:hAnsi="Times New Roman" w:cs="Times New Roman"/>
          <w:color w:val="000000"/>
          <w:sz w:val="24"/>
          <w:szCs w:val="24"/>
        </w:rPr>
        <w:t xml:space="preserve">Berger, L. (2015, June 23). FTC Approves Final Order Settling Charges Against TRENDnet, Inc. Retrieved December 16, 2017, from </w:t>
      </w:r>
      <w:hyperlink r:id="rId11" w:history="1">
        <w:r w:rsidR="001521EF" w:rsidRPr="004C5E20">
          <w:rPr>
            <w:rStyle w:val="Hyperlink"/>
            <w:rFonts w:ascii="Times New Roman" w:eastAsia="Times New Roman" w:hAnsi="Times New Roman" w:cs="Times New Roman"/>
            <w:sz w:val="24"/>
            <w:szCs w:val="24"/>
          </w:rPr>
          <w:t>https://www.ftc.gov/news-events/press-releases/2014/02/ftc-approves-final-order-settling-charges-against-trendnet-inc</w:t>
        </w:r>
      </w:hyperlink>
    </w:p>
    <w:p w:rsidR="001521EF" w:rsidRPr="00185F52" w:rsidRDefault="001521EF" w:rsidP="001521EF">
      <w:pPr>
        <w:shd w:val="clear" w:color="auto" w:fill="FFFFFF"/>
        <w:spacing w:after="0" w:line="240" w:lineRule="auto"/>
        <w:ind w:left="720" w:hanging="720"/>
        <w:rPr>
          <w:rFonts w:ascii="Times New Roman" w:eastAsia="Times New Roman" w:hAnsi="Times New Roman" w:cs="Times New Roman"/>
          <w:color w:val="000000"/>
          <w:sz w:val="24"/>
          <w:szCs w:val="24"/>
        </w:rPr>
      </w:pPr>
    </w:p>
    <w:p w:rsidR="00185F52" w:rsidRDefault="00185F52" w:rsidP="001521EF">
      <w:pPr>
        <w:shd w:val="clear" w:color="auto" w:fill="FFFFFF"/>
        <w:spacing w:after="0" w:line="240" w:lineRule="auto"/>
        <w:ind w:left="720" w:hanging="720"/>
        <w:rPr>
          <w:rFonts w:ascii="Times New Roman" w:eastAsia="Times New Roman" w:hAnsi="Times New Roman" w:cs="Times New Roman"/>
          <w:color w:val="000000"/>
          <w:sz w:val="24"/>
          <w:szCs w:val="24"/>
        </w:rPr>
      </w:pPr>
      <w:r w:rsidRPr="00185F52">
        <w:rPr>
          <w:rFonts w:ascii="Times New Roman" w:eastAsia="Times New Roman" w:hAnsi="Times New Roman" w:cs="Times New Roman"/>
          <w:color w:val="000000"/>
          <w:sz w:val="24"/>
          <w:szCs w:val="24"/>
        </w:rPr>
        <w:t>Berman, F., &amp; Cerf, V. G. (2017, February). Social and Ethical Behavior in the Internet of Things. </w:t>
      </w:r>
      <w:r w:rsidRPr="00185F52">
        <w:rPr>
          <w:rFonts w:ascii="Times New Roman" w:eastAsia="Times New Roman" w:hAnsi="Times New Roman" w:cs="Times New Roman"/>
          <w:i/>
          <w:iCs/>
          <w:color w:val="000000"/>
          <w:sz w:val="24"/>
          <w:szCs w:val="24"/>
        </w:rPr>
        <w:t>Communications of the ACM,</w:t>
      </w:r>
      <w:r w:rsidRPr="00185F52">
        <w:rPr>
          <w:rFonts w:ascii="Times New Roman" w:eastAsia="Times New Roman" w:hAnsi="Times New Roman" w:cs="Times New Roman"/>
          <w:color w:val="000000"/>
          <w:sz w:val="24"/>
          <w:szCs w:val="24"/>
        </w:rPr>
        <w:t> </w:t>
      </w:r>
      <w:r w:rsidRPr="00185F52">
        <w:rPr>
          <w:rFonts w:ascii="Times New Roman" w:eastAsia="Times New Roman" w:hAnsi="Times New Roman" w:cs="Times New Roman"/>
          <w:i/>
          <w:iCs/>
          <w:color w:val="000000"/>
          <w:sz w:val="24"/>
          <w:szCs w:val="24"/>
        </w:rPr>
        <w:t>60</w:t>
      </w:r>
      <w:r w:rsidRPr="00185F52">
        <w:rPr>
          <w:rFonts w:ascii="Times New Roman" w:eastAsia="Times New Roman" w:hAnsi="Times New Roman" w:cs="Times New Roman"/>
          <w:color w:val="000000"/>
          <w:sz w:val="24"/>
          <w:szCs w:val="24"/>
        </w:rPr>
        <w:t>(2), 6-7. doi:10.1145/3036698</w:t>
      </w:r>
    </w:p>
    <w:p w:rsidR="001521EF" w:rsidRPr="00185F52" w:rsidRDefault="001521EF" w:rsidP="001521EF">
      <w:pPr>
        <w:shd w:val="clear" w:color="auto" w:fill="FFFFFF"/>
        <w:spacing w:after="0" w:line="240" w:lineRule="auto"/>
        <w:ind w:left="720" w:hanging="720"/>
        <w:rPr>
          <w:rFonts w:ascii="Times New Roman" w:eastAsia="Times New Roman" w:hAnsi="Times New Roman" w:cs="Times New Roman"/>
          <w:color w:val="000000"/>
          <w:sz w:val="24"/>
          <w:szCs w:val="24"/>
        </w:rPr>
      </w:pPr>
    </w:p>
    <w:p w:rsidR="00185F52" w:rsidRDefault="00185F52" w:rsidP="001521EF">
      <w:pPr>
        <w:shd w:val="clear" w:color="auto" w:fill="FFFFFF"/>
        <w:spacing w:after="0" w:line="240" w:lineRule="auto"/>
        <w:ind w:left="720" w:hanging="720"/>
        <w:rPr>
          <w:rFonts w:ascii="Times New Roman" w:eastAsia="Times New Roman" w:hAnsi="Times New Roman" w:cs="Times New Roman"/>
          <w:color w:val="000000"/>
          <w:sz w:val="24"/>
          <w:szCs w:val="24"/>
        </w:rPr>
      </w:pPr>
      <w:r w:rsidRPr="00185F52">
        <w:rPr>
          <w:rFonts w:ascii="Times New Roman" w:eastAsia="Times New Roman" w:hAnsi="Times New Roman" w:cs="Times New Roman"/>
          <w:color w:val="000000"/>
          <w:sz w:val="24"/>
          <w:szCs w:val="24"/>
        </w:rPr>
        <w:t>Accession Number: 121046276; Berman, Francine 1,2; Cerf, Vinton G. 3,4; Affiliations: 1 : Edward P. Hamilton Distinguished Professor in Computer Science at Rensselaer Polytechnic Institute, Troy, NY.; 2 : ACM Fellow.; 3 : Vice president and Chief Internet Evangelist at Google.; 4 : Served as ACM president.; Source Info: Feb2017, Vol. 60 Issue 2, p6; Subject Term: Internet of things -- Moral &amp; ethical aspects; Subject Term: Internet of things -- Social aspects; Subject Term: Interpersonal relations; Subject Term: Internet &amp; privacy; Subject Term: Internet -- Safety measures; Subject Term: Decision making; Number of Pages: 2p; Document Type: Article The article discusses the social behavior and moral and ethical aspects of the Internet of Things (IoT), including in regard to privacy rights in the IoT and policy for safety and security concerning the IoT. An overview of the implications of decisions made by autonomous vehicles is provided.</w:t>
      </w:r>
    </w:p>
    <w:p w:rsidR="001521EF" w:rsidRPr="00185F52" w:rsidRDefault="001521EF" w:rsidP="001521EF">
      <w:pPr>
        <w:shd w:val="clear" w:color="auto" w:fill="FFFFFF"/>
        <w:spacing w:after="0" w:line="240" w:lineRule="auto"/>
        <w:ind w:left="720" w:hanging="720"/>
        <w:rPr>
          <w:rFonts w:ascii="Times New Roman" w:eastAsia="Times New Roman" w:hAnsi="Times New Roman" w:cs="Times New Roman"/>
          <w:color w:val="000000"/>
          <w:sz w:val="24"/>
          <w:szCs w:val="24"/>
        </w:rPr>
      </w:pPr>
    </w:p>
    <w:p w:rsidR="00185F52" w:rsidRDefault="00185F52" w:rsidP="001521EF">
      <w:pPr>
        <w:shd w:val="clear" w:color="auto" w:fill="FFFFFF"/>
        <w:spacing w:after="0" w:line="240" w:lineRule="auto"/>
        <w:ind w:left="720" w:hanging="720"/>
        <w:rPr>
          <w:rFonts w:ascii="Times New Roman" w:eastAsia="Times New Roman" w:hAnsi="Times New Roman" w:cs="Times New Roman"/>
          <w:color w:val="000000"/>
          <w:sz w:val="24"/>
          <w:szCs w:val="24"/>
        </w:rPr>
      </w:pPr>
      <w:r w:rsidRPr="00185F52">
        <w:rPr>
          <w:rFonts w:ascii="Times New Roman" w:eastAsia="Times New Roman" w:hAnsi="Times New Roman" w:cs="Times New Roman"/>
          <w:color w:val="000000"/>
          <w:sz w:val="24"/>
          <w:szCs w:val="24"/>
        </w:rPr>
        <w:t>Consumers Want IoT Toys Regardless of Security, Survey Finds. (2017, November 20). </w:t>
      </w:r>
      <w:r w:rsidRPr="00185F52">
        <w:rPr>
          <w:rFonts w:ascii="Times New Roman" w:eastAsia="Times New Roman" w:hAnsi="Times New Roman" w:cs="Times New Roman"/>
          <w:i/>
          <w:iCs/>
          <w:color w:val="000000"/>
          <w:sz w:val="24"/>
          <w:szCs w:val="24"/>
        </w:rPr>
        <w:t>EWeek,</w:t>
      </w:r>
      <w:r w:rsidRPr="00185F52">
        <w:rPr>
          <w:rFonts w:ascii="Times New Roman" w:eastAsia="Times New Roman" w:hAnsi="Times New Roman" w:cs="Times New Roman"/>
          <w:color w:val="000000"/>
          <w:sz w:val="24"/>
          <w:szCs w:val="24"/>
        </w:rPr>
        <w:t> 1-1. Retrieved December 16, 2017, from Computers &amp; Applied Sciences Complete.</w:t>
      </w:r>
    </w:p>
    <w:p w:rsidR="001521EF" w:rsidRPr="00185F52" w:rsidRDefault="001521EF" w:rsidP="001521EF">
      <w:pPr>
        <w:shd w:val="clear" w:color="auto" w:fill="FFFFFF"/>
        <w:spacing w:after="0" w:line="240" w:lineRule="auto"/>
        <w:ind w:left="720" w:hanging="720"/>
        <w:rPr>
          <w:rFonts w:ascii="Times New Roman" w:eastAsia="Times New Roman" w:hAnsi="Times New Roman" w:cs="Times New Roman"/>
          <w:color w:val="000000"/>
          <w:sz w:val="24"/>
          <w:szCs w:val="24"/>
        </w:rPr>
      </w:pPr>
    </w:p>
    <w:p w:rsidR="00185F52" w:rsidRDefault="00185F52" w:rsidP="001521EF">
      <w:pPr>
        <w:shd w:val="clear" w:color="auto" w:fill="FFFFFF"/>
        <w:spacing w:after="0" w:line="240" w:lineRule="auto"/>
        <w:ind w:left="720" w:hanging="720"/>
        <w:rPr>
          <w:rFonts w:ascii="Times New Roman" w:eastAsia="Times New Roman" w:hAnsi="Times New Roman" w:cs="Times New Roman"/>
          <w:color w:val="000000"/>
          <w:sz w:val="24"/>
          <w:szCs w:val="24"/>
        </w:rPr>
      </w:pPr>
      <w:r w:rsidRPr="00185F52">
        <w:rPr>
          <w:rFonts w:ascii="Times New Roman" w:eastAsia="Times New Roman" w:hAnsi="Times New Roman" w:cs="Times New Roman"/>
          <w:color w:val="000000"/>
          <w:sz w:val="24"/>
          <w:szCs w:val="24"/>
        </w:rPr>
        <w:t>Federal Trade Commission. (2015, January 1). </w:t>
      </w:r>
      <w:r w:rsidRPr="00185F52">
        <w:rPr>
          <w:rFonts w:ascii="Times New Roman" w:eastAsia="Times New Roman" w:hAnsi="Times New Roman" w:cs="Times New Roman"/>
          <w:i/>
          <w:iCs/>
          <w:color w:val="000000"/>
          <w:sz w:val="24"/>
          <w:szCs w:val="24"/>
        </w:rPr>
        <w:t>Internet of Things: Privacy &amp; Security in a Connected World</w:t>
      </w:r>
      <w:r w:rsidRPr="00185F52">
        <w:rPr>
          <w:rFonts w:ascii="Times New Roman" w:eastAsia="Times New Roman" w:hAnsi="Times New Roman" w:cs="Times New Roman"/>
          <w:color w:val="000000"/>
          <w:sz w:val="24"/>
          <w:szCs w:val="24"/>
        </w:rPr>
        <w:t xml:space="preserve"> (Rep.). Retrieved December 16, 2017, from Federal Trade Commission website: </w:t>
      </w:r>
      <w:hyperlink r:id="rId12" w:history="1">
        <w:r w:rsidR="001521EF" w:rsidRPr="004C5E20">
          <w:rPr>
            <w:rStyle w:val="Hyperlink"/>
            <w:rFonts w:ascii="Times New Roman" w:eastAsia="Times New Roman" w:hAnsi="Times New Roman" w:cs="Times New Roman"/>
            <w:sz w:val="24"/>
            <w:szCs w:val="24"/>
          </w:rPr>
          <w:t>https://www.ftc.gov/system/files/documents/reports/federal-trade-commission-staff-report-november-2013-workshop-entitled-internet-things-privacy/150127iotrpt.pdf</w:t>
        </w:r>
      </w:hyperlink>
    </w:p>
    <w:p w:rsidR="001521EF" w:rsidRPr="00185F52" w:rsidRDefault="001521EF" w:rsidP="001521EF">
      <w:pPr>
        <w:shd w:val="clear" w:color="auto" w:fill="FFFFFF"/>
        <w:spacing w:after="0" w:line="240" w:lineRule="auto"/>
        <w:ind w:left="720" w:hanging="720"/>
        <w:rPr>
          <w:rFonts w:ascii="Times New Roman" w:eastAsia="Times New Roman" w:hAnsi="Times New Roman" w:cs="Times New Roman"/>
          <w:color w:val="000000"/>
          <w:sz w:val="24"/>
          <w:szCs w:val="24"/>
        </w:rPr>
      </w:pPr>
    </w:p>
    <w:p w:rsidR="00185F52" w:rsidRDefault="00185F52" w:rsidP="001521EF">
      <w:pPr>
        <w:shd w:val="clear" w:color="auto" w:fill="FFFFFF"/>
        <w:spacing w:after="0" w:line="240" w:lineRule="auto"/>
        <w:ind w:left="720" w:hanging="720"/>
        <w:rPr>
          <w:rFonts w:ascii="Times New Roman" w:eastAsia="Times New Roman" w:hAnsi="Times New Roman" w:cs="Times New Roman"/>
          <w:color w:val="000000"/>
          <w:sz w:val="24"/>
          <w:szCs w:val="24"/>
        </w:rPr>
      </w:pPr>
      <w:r w:rsidRPr="00185F52">
        <w:rPr>
          <w:rFonts w:ascii="Times New Roman" w:eastAsia="Times New Roman" w:hAnsi="Times New Roman" w:cs="Times New Roman"/>
          <w:color w:val="000000"/>
          <w:sz w:val="24"/>
          <w:szCs w:val="24"/>
        </w:rPr>
        <w:t xml:space="preserve">Hunt, T. (2017, October 13). Data from connected CloudPets teddy bears leaked and ransomed, exposing kids' voice messages. Retrieved December 16, 2017, from </w:t>
      </w:r>
      <w:hyperlink r:id="rId13" w:history="1">
        <w:r w:rsidR="001521EF" w:rsidRPr="004C5E20">
          <w:rPr>
            <w:rStyle w:val="Hyperlink"/>
            <w:rFonts w:ascii="Times New Roman" w:eastAsia="Times New Roman" w:hAnsi="Times New Roman" w:cs="Times New Roman"/>
            <w:sz w:val="24"/>
            <w:szCs w:val="24"/>
          </w:rPr>
          <w:t>https://www.troyhunt.com/data-from-connected-cloudpets-teddy-bears-leaked-and-ransomed-exposing-kids-voice-messages/</w:t>
        </w:r>
      </w:hyperlink>
    </w:p>
    <w:p w:rsidR="001521EF" w:rsidRPr="00185F52" w:rsidRDefault="001521EF" w:rsidP="001521EF">
      <w:pPr>
        <w:shd w:val="clear" w:color="auto" w:fill="FFFFFF"/>
        <w:spacing w:after="0" w:line="240" w:lineRule="auto"/>
        <w:ind w:left="720" w:hanging="720"/>
        <w:rPr>
          <w:rFonts w:ascii="Times New Roman" w:eastAsia="Times New Roman" w:hAnsi="Times New Roman" w:cs="Times New Roman"/>
          <w:color w:val="000000"/>
          <w:sz w:val="24"/>
          <w:szCs w:val="24"/>
        </w:rPr>
      </w:pPr>
    </w:p>
    <w:p w:rsidR="00185F52" w:rsidRDefault="00185F52" w:rsidP="001521EF">
      <w:pPr>
        <w:shd w:val="clear" w:color="auto" w:fill="FFFFFF"/>
        <w:spacing w:after="0" w:line="240" w:lineRule="auto"/>
        <w:ind w:left="720" w:hanging="720"/>
        <w:rPr>
          <w:rFonts w:ascii="Times New Roman" w:eastAsia="Times New Roman" w:hAnsi="Times New Roman" w:cs="Times New Roman"/>
          <w:color w:val="000000"/>
          <w:sz w:val="24"/>
          <w:szCs w:val="24"/>
        </w:rPr>
      </w:pPr>
      <w:r w:rsidRPr="00185F52">
        <w:rPr>
          <w:rFonts w:ascii="Times New Roman" w:eastAsia="Times New Roman" w:hAnsi="Times New Roman" w:cs="Times New Roman"/>
          <w:color w:val="000000"/>
          <w:sz w:val="24"/>
          <w:szCs w:val="24"/>
        </w:rPr>
        <w:t>Perera, C., Liu, C., Ranjan, R., Wang, L., &amp; Zomaya, A. Y. (2016, December). Privacy-Knowledge Modeling for the Internet of Things: A Look Back. </w:t>
      </w:r>
      <w:r w:rsidRPr="00185F52">
        <w:rPr>
          <w:rFonts w:ascii="Times New Roman" w:eastAsia="Times New Roman" w:hAnsi="Times New Roman" w:cs="Times New Roman"/>
          <w:i/>
          <w:iCs/>
          <w:color w:val="000000"/>
          <w:sz w:val="24"/>
          <w:szCs w:val="24"/>
        </w:rPr>
        <w:t>Computer (00189162),</w:t>
      </w:r>
      <w:r w:rsidRPr="00185F52">
        <w:rPr>
          <w:rFonts w:ascii="Times New Roman" w:eastAsia="Times New Roman" w:hAnsi="Times New Roman" w:cs="Times New Roman"/>
          <w:color w:val="000000"/>
          <w:sz w:val="24"/>
          <w:szCs w:val="24"/>
        </w:rPr>
        <w:t> </w:t>
      </w:r>
      <w:r w:rsidRPr="00185F52">
        <w:rPr>
          <w:rFonts w:ascii="Times New Roman" w:eastAsia="Times New Roman" w:hAnsi="Times New Roman" w:cs="Times New Roman"/>
          <w:i/>
          <w:iCs/>
          <w:color w:val="000000"/>
          <w:sz w:val="24"/>
          <w:szCs w:val="24"/>
        </w:rPr>
        <w:t>49</w:t>
      </w:r>
      <w:r w:rsidRPr="00185F52">
        <w:rPr>
          <w:rFonts w:ascii="Times New Roman" w:eastAsia="Times New Roman" w:hAnsi="Times New Roman" w:cs="Times New Roman"/>
          <w:color w:val="000000"/>
          <w:sz w:val="24"/>
          <w:szCs w:val="24"/>
        </w:rPr>
        <w:t>(12), 60-68. doi:10.1109/MC.2016.366</w:t>
      </w:r>
    </w:p>
    <w:p w:rsidR="001521EF" w:rsidRPr="00185F52" w:rsidRDefault="001521EF" w:rsidP="001521EF">
      <w:pPr>
        <w:shd w:val="clear" w:color="auto" w:fill="FFFFFF"/>
        <w:spacing w:after="0" w:line="240" w:lineRule="auto"/>
        <w:ind w:left="720" w:hanging="720"/>
        <w:rPr>
          <w:rFonts w:ascii="Times New Roman" w:eastAsia="Times New Roman" w:hAnsi="Times New Roman" w:cs="Times New Roman"/>
          <w:color w:val="000000"/>
          <w:sz w:val="24"/>
          <w:szCs w:val="24"/>
        </w:rPr>
      </w:pPr>
    </w:p>
    <w:p w:rsidR="00185F52" w:rsidRDefault="00185F52" w:rsidP="001521EF">
      <w:pPr>
        <w:shd w:val="clear" w:color="auto" w:fill="FFFFFF"/>
        <w:spacing w:after="0" w:line="240" w:lineRule="auto"/>
        <w:ind w:left="720" w:hanging="720"/>
        <w:rPr>
          <w:rFonts w:ascii="Times New Roman" w:eastAsia="Times New Roman" w:hAnsi="Times New Roman" w:cs="Times New Roman"/>
          <w:color w:val="000000"/>
          <w:sz w:val="24"/>
          <w:szCs w:val="24"/>
        </w:rPr>
      </w:pPr>
      <w:r w:rsidRPr="00185F52">
        <w:rPr>
          <w:rFonts w:ascii="Times New Roman" w:eastAsia="Times New Roman" w:hAnsi="Times New Roman" w:cs="Times New Roman"/>
          <w:color w:val="000000"/>
          <w:sz w:val="24"/>
          <w:szCs w:val="24"/>
        </w:rPr>
        <w:t>Poudel, S. (2016, January 02). Internet of things: Underlying technologies, interoperability, and threats to privacy and security. </w:t>
      </w:r>
      <w:r w:rsidRPr="00185F52">
        <w:rPr>
          <w:rFonts w:ascii="Times New Roman" w:eastAsia="Times New Roman" w:hAnsi="Times New Roman" w:cs="Times New Roman"/>
          <w:i/>
          <w:iCs/>
          <w:color w:val="000000"/>
          <w:sz w:val="24"/>
          <w:szCs w:val="24"/>
        </w:rPr>
        <w:t>Berkeley Technology Law Journal,</w:t>
      </w:r>
      <w:r w:rsidRPr="00185F52">
        <w:rPr>
          <w:rFonts w:ascii="Times New Roman" w:eastAsia="Times New Roman" w:hAnsi="Times New Roman" w:cs="Times New Roman"/>
          <w:color w:val="000000"/>
          <w:sz w:val="24"/>
          <w:szCs w:val="24"/>
        </w:rPr>
        <w:t> </w:t>
      </w:r>
      <w:r w:rsidRPr="00185F52">
        <w:rPr>
          <w:rFonts w:ascii="Times New Roman" w:eastAsia="Times New Roman" w:hAnsi="Times New Roman" w:cs="Times New Roman"/>
          <w:i/>
          <w:iCs/>
          <w:color w:val="000000"/>
          <w:sz w:val="24"/>
          <w:szCs w:val="24"/>
        </w:rPr>
        <w:t>31</w:t>
      </w:r>
      <w:r w:rsidRPr="00185F52">
        <w:rPr>
          <w:rFonts w:ascii="Times New Roman" w:eastAsia="Times New Roman" w:hAnsi="Times New Roman" w:cs="Times New Roman"/>
          <w:color w:val="000000"/>
          <w:sz w:val="24"/>
          <w:szCs w:val="24"/>
        </w:rPr>
        <w:t>, 997-1021. doi:10.15779/Z38PK26</w:t>
      </w:r>
    </w:p>
    <w:p w:rsidR="001521EF" w:rsidRPr="00185F52" w:rsidRDefault="001521EF" w:rsidP="001521EF">
      <w:pPr>
        <w:shd w:val="clear" w:color="auto" w:fill="FFFFFF"/>
        <w:spacing w:after="0" w:line="240" w:lineRule="auto"/>
        <w:ind w:left="720" w:hanging="720"/>
        <w:rPr>
          <w:rFonts w:ascii="Times New Roman" w:eastAsia="Times New Roman" w:hAnsi="Times New Roman" w:cs="Times New Roman"/>
          <w:color w:val="000000"/>
          <w:sz w:val="24"/>
          <w:szCs w:val="24"/>
        </w:rPr>
      </w:pPr>
    </w:p>
    <w:p w:rsidR="00185F52" w:rsidRDefault="00185F52" w:rsidP="001521EF">
      <w:pPr>
        <w:shd w:val="clear" w:color="auto" w:fill="FFFFFF"/>
        <w:spacing w:after="0" w:line="240" w:lineRule="auto"/>
        <w:ind w:left="720" w:hanging="720"/>
        <w:rPr>
          <w:rFonts w:ascii="Times New Roman" w:eastAsia="Times New Roman" w:hAnsi="Times New Roman" w:cs="Times New Roman"/>
          <w:color w:val="000000"/>
          <w:sz w:val="24"/>
          <w:szCs w:val="24"/>
        </w:rPr>
      </w:pPr>
      <w:r w:rsidRPr="00185F52">
        <w:rPr>
          <w:rFonts w:ascii="Times New Roman" w:eastAsia="Times New Roman" w:hAnsi="Times New Roman" w:cs="Times New Roman"/>
          <w:i/>
          <w:iCs/>
          <w:color w:val="000000"/>
          <w:sz w:val="24"/>
          <w:szCs w:val="24"/>
        </w:rPr>
        <w:t>Privacy Online: Fair Information Practices in the Electronic Marketplace</w:t>
      </w:r>
      <w:r w:rsidRPr="00185F52">
        <w:rPr>
          <w:rFonts w:ascii="Times New Roman" w:eastAsia="Times New Roman" w:hAnsi="Times New Roman" w:cs="Times New Roman"/>
          <w:color w:val="000000"/>
          <w:sz w:val="24"/>
          <w:szCs w:val="24"/>
        </w:rPr>
        <w:t xml:space="preserve"> (Rep.). (2000). Retrieved December 16, 2017, from </w:t>
      </w:r>
      <w:hyperlink r:id="rId14" w:history="1">
        <w:r w:rsidR="001521EF" w:rsidRPr="004C5E20">
          <w:rPr>
            <w:rStyle w:val="Hyperlink"/>
            <w:rFonts w:ascii="Times New Roman" w:eastAsia="Times New Roman" w:hAnsi="Times New Roman" w:cs="Times New Roman"/>
            <w:sz w:val="24"/>
            <w:szCs w:val="24"/>
          </w:rPr>
          <w:t>https://www.ftc.gov/sites/default/files/documents/reports/privacy-online-fair-information-practices-electronic-marketplace-federal-trade-commission-report/privacy2000text.pdf</w:t>
        </w:r>
      </w:hyperlink>
    </w:p>
    <w:p w:rsidR="001521EF" w:rsidRPr="00185F52" w:rsidRDefault="001521EF" w:rsidP="001521EF">
      <w:pPr>
        <w:shd w:val="clear" w:color="auto" w:fill="FFFFFF"/>
        <w:spacing w:after="0" w:line="240" w:lineRule="auto"/>
        <w:ind w:left="720" w:hanging="720"/>
        <w:rPr>
          <w:rFonts w:ascii="Times New Roman" w:eastAsia="Times New Roman" w:hAnsi="Times New Roman" w:cs="Times New Roman"/>
          <w:color w:val="000000"/>
          <w:sz w:val="24"/>
          <w:szCs w:val="24"/>
        </w:rPr>
      </w:pPr>
    </w:p>
    <w:p w:rsidR="00185F52" w:rsidRDefault="00185F52" w:rsidP="001521EF">
      <w:pPr>
        <w:shd w:val="clear" w:color="auto" w:fill="FFFFFF"/>
        <w:spacing w:after="0" w:line="240" w:lineRule="auto"/>
        <w:ind w:left="720" w:hanging="720"/>
        <w:rPr>
          <w:rFonts w:ascii="Times New Roman" w:eastAsia="Times New Roman" w:hAnsi="Times New Roman" w:cs="Times New Roman"/>
          <w:color w:val="000000"/>
          <w:sz w:val="24"/>
          <w:szCs w:val="24"/>
        </w:rPr>
      </w:pPr>
      <w:r w:rsidRPr="00185F52">
        <w:rPr>
          <w:rFonts w:ascii="Times New Roman" w:eastAsia="Times New Roman" w:hAnsi="Times New Roman" w:cs="Times New Roman"/>
          <w:color w:val="000000"/>
          <w:sz w:val="24"/>
          <w:szCs w:val="24"/>
        </w:rPr>
        <w:t xml:space="preserve">Sanger, D. E., &amp; Perlroth, N. (2016, October 22). A New Era of Internet Attacks Powered by Everyday Devices. Retrieved from </w:t>
      </w:r>
      <w:hyperlink r:id="rId15" w:history="1">
        <w:r w:rsidR="001521EF" w:rsidRPr="004C5E20">
          <w:rPr>
            <w:rStyle w:val="Hyperlink"/>
            <w:rFonts w:ascii="Times New Roman" w:eastAsia="Times New Roman" w:hAnsi="Times New Roman" w:cs="Times New Roman"/>
            <w:sz w:val="24"/>
            <w:szCs w:val="24"/>
          </w:rPr>
          <w:t>https://www.nytimes.com/2016/10/23/us/politics/a-new-era-of-internet-attacks-powered-by-everyday-devices.html</w:t>
        </w:r>
      </w:hyperlink>
    </w:p>
    <w:p w:rsidR="001521EF" w:rsidRPr="00185F52" w:rsidRDefault="001521EF" w:rsidP="001521EF">
      <w:pPr>
        <w:shd w:val="clear" w:color="auto" w:fill="FFFFFF"/>
        <w:spacing w:after="0" w:line="240" w:lineRule="auto"/>
        <w:ind w:left="720" w:hanging="720"/>
        <w:rPr>
          <w:rFonts w:ascii="Times New Roman" w:eastAsia="Times New Roman" w:hAnsi="Times New Roman" w:cs="Times New Roman"/>
          <w:color w:val="000000"/>
          <w:sz w:val="24"/>
          <w:szCs w:val="24"/>
        </w:rPr>
      </w:pPr>
    </w:p>
    <w:p w:rsidR="00185F52" w:rsidRDefault="00185F52" w:rsidP="001521EF">
      <w:pPr>
        <w:shd w:val="clear" w:color="auto" w:fill="FFFFFF"/>
        <w:spacing w:after="0" w:line="240" w:lineRule="auto"/>
        <w:ind w:left="720" w:hanging="720"/>
        <w:rPr>
          <w:rFonts w:ascii="Times New Roman" w:eastAsia="Times New Roman" w:hAnsi="Times New Roman" w:cs="Times New Roman"/>
          <w:color w:val="000000"/>
          <w:sz w:val="24"/>
          <w:szCs w:val="24"/>
        </w:rPr>
      </w:pPr>
      <w:r w:rsidRPr="00185F52">
        <w:rPr>
          <w:rFonts w:ascii="Times New Roman" w:eastAsia="Times New Roman" w:hAnsi="Times New Roman" w:cs="Times New Roman"/>
          <w:color w:val="000000"/>
          <w:sz w:val="24"/>
          <w:szCs w:val="24"/>
        </w:rPr>
        <w:t>Shahmiri, S. (2016). Wearing Your Data on Your Sleeve: Wearables, the FTC, and the Privacy Implications of this New Technology. </w:t>
      </w:r>
      <w:r w:rsidRPr="00185F52">
        <w:rPr>
          <w:rFonts w:ascii="Times New Roman" w:eastAsia="Times New Roman" w:hAnsi="Times New Roman" w:cs="Times New Roman"/>
          <w:i/>
          <w:iCs/>
          <w:color w:val="000000"/>
          <w:sz w:val="24"/>
          <w:szCs w:val="24"/>
        </w:rPr>
        <w:t>Texas Review of Entertainment &amp; Sports Law,</w:t>
      </w:r>
      <w:r w:rsidRPr="00185F52">
        <w:rPr>
          <w:rFonts w:ascii="Times New Roman" w:eastAsia="Times New Roman" w:hAnsi="Times New Roman" w:cs="Times New Roman"/>
          <w:color w:val="000000"/>
          <w:sz w:val="24"/>
          <w:szCs w:val="24"/>
        </w:rPr>
        <w:t> </w:t>
      </w:r>
      <w:r w:rsidRPr="00185F52">
        <w:rPr>
          <w:rFonts w:ascii="Times New Roman" w:eastAsia="Times New Roman" w:hAnsi="Times New Roman" w:cs="Times New Roman"/>
          <w:i/>
          <w:iCs/>
          <w:color w:val="000000"/>
          <w:sz w:val="24"/>
          <w:szCs w:val="24"/>
        </w:rPr>
        <w:t>18</w:t>
      </w:r>
      <w:r w:rsidRPr="00185F52">
        <w:rPr>
          <w:rFonts w:ascii="Times New Roman" w:eastAsia="Times New Roman" w:hAnsi="Times New Roman" w:cs="Times New Roman"/>
          <w:color w:val="000000"/>
          <w:sz w:val="24"/>
          <w:szCs w:val="24"/>
        </w:rPr>
        <w:t>(1), 25-48. Retrieved December 16, 2017, from Academic Search Premier.</w:t>
      </w:r>
    </w:p>
    <w:p w:rsidR="001521EF" w:rsidRPr="00185F52" w:rsidRDefault="001521EF" w:rsidP="001521EF">
      <w:pPr>
        <w:shd w:val="clear" w:color="auto" w:fill="FFFFFF"/>
        <w:spacing w:after="0" w:line="240" w:lineRule="auto"/>
        <w:ind w:left="720" w:hanging="720"/>
        <w:rPr>
          <w:rFonts w:ascii="Times New Roman" w:eastAsia="Times New Roman" w:hAnsi="Times New Roman" w:cs="Times New Roman"/>
          <w:color w:val="000000"/>
          <w:sz w:val="24"/>
          <w:szCs w:val="24"/>
        </w:rPr>
      </w:pPr>
    </w:p>
    <w:p w:rsidR="00185F52" w:rsidRDefault="00185F52" w:rsidP="001521EF">
      <w:pPr>
        <w:shd w:val="clear" w:color="auto" w:fill="FFFFFF"/>
        <w:spacing w:after="0" w:line="240" w:lineRule="auto"/>
        <w:ind w:left="720" w:hanging="720"/>
        <w:rPr>
          <w:rFonts w:ascii="Times New Roman" w:eastAsia="Times New Roman" w:hAnsi="Times New Roman" w:cs="Times New Roman"/>
          <w:color w:val="000000"/>
          <w:sz w:val="24"/>
          <w:szCs w:val="24"/>
        </w:rPr>
      </w:pPr>
      <w:r w:rsidRPr="00185F52">
        <w:rPr>
          <w:rFonts w:ascii="Times New Roman" w:eastAsia="Times New Roman" w:hAnsi="Times New Roman" w:cs="Times New Roman"/>
          <w:color w:val="000000"/>
          <w:sz w:val="24"/>
          <w:szCs w:val="24"/>
        </w:rPr>
        <w:t>Siboni, S., Sachidananda, V., Shabtai, A., &amp; Elovici, Y. (2016). Security Testbed for the Internet of Things. </w:t>
      </w:r>
      <w:r w:rsidRPr="00185F52">
        <w:rPr>
          <w:rFonts w:ascii="Times New Roman" w:eastAsia="Times New Roman" w:hAnsi="Times New Roman" w:cs="Times New Roman"/>
          <w:i/>
          <w:iCs/>
          <w:color w:val="000000"/>
          <w:sz w:val="24"/>
          <w:szCs w:val="24"/>
        </w:rPr>
        <w:t>CoRR,</w:t>
      </w:r>
      <w:r w:rsidRPr="00185F52">
        <w:rPr>
          <w:rFonts w:ascii="Times New Roman" w:eastAsia="Times New Roman" w:hAnsi="Times New Roman" w:cs="Times New Roman"/>
          <w:color w:val="000000"/>
          <w:sz w:val="24"/>
          <w:szCs w:val="24"/>
        </w:rPr>
        <w:t> </w:t>
      </w:r>
      <w:r w:rsidRPr="00185F52">
        <w:rPr>
          <w:rFonts w:ascii="Times New Roman" w:eastAsia="Times New Roman" w:hAnsi="Times New Roman" w:cs="Times New Roman"/>
          <w:i/>
          <w:iCs/>
          <w:color w:val="000000"/>
          <w:sz w:val="24"/>
          <w:szCs w:val="24"/>
        </w:rPr>
        <w:t>Abs/1610.05971</w:t>
      </w:r>
      <w:r w:rsidRPr="00185F52">
        <w:rPr>
          <w:rFonts w:ascii="Times New Roman" w:eastAsia="Times New Roman" w:hAnsi="Times New Roman" w:cs="Times New Roman"/>
          <w:color w:val="000000"/>
          <w:sz w:val="24"/>
          <w:szCs w:val="24"/>
        </w:rPr>
        <w:t>.</w:t>
      </w:r>
    </w:p>
    <w:p w:rsidR="001521EF" w:rsidRPr="00185F52" w:rsidRDefault="001521EF" w:rsidP="001521EF">
      <w:pPr>
        <w:shd w:val="clear" w:color="auto" w:fill="FFFFFF"/>
        <w:spacing w:after="0" w:line="240" w:lineRule="auto"/>
        <w:ind w:left="720" w:hanging="720"/>
        <w:rPr>
          <w:rFonts w:ascii="Times New Roman" w:eastAsia="Times New Roman" w:hAnsi="Times New Roman" w:cs="Times New Roman"/>
          <w:color w:val="000000"/>
          <w:sz w:val="24"/>
          <w:szCs w:val="24"/>
        </w:rPr>
      </w:pPr>
    </w:p>
    <w:p w:rsidR="00185F52" w:rsidRDefault="00185F52" w:rsidP="001521EF">
      <w:pPr>
        <w:shd w:val="clear" w:color="auto" w:fill="FFFFFF"/>
        <w:spacing w:after="0" w:line="240" w:lineRule="auto"/>
        <w:ind w:left="720" w:hanging="720"/>
        <w:rPr>
          <w:rFonts w:ascii="Times New Roman" w:eastAsia="Times New Roman" w:hAnsi="Times New Roman" w:cs="Times New Roman"/>
          <w:color w:val="000000"/>
          <w:sz w:val="24"/>
          <w:szCs w:val="24"/>
        </w:rPr>
      </w:pPr>
      <w:r w:rsidRPr="00185F52">
        <w:rPr>
          <w:rFonts w:ascii="Times New Roman" w:eastAsia="Times New Roman" w:hAnsi="Times New Roman" w:cs="Times New Roman"/>
          <w:color w:val="000000"/>
          <w:sz w:val="24"/>
          <w:szCs w:val="24"/>
        </w:rPr>
        <w:t>Turgut, D., &amp; Boloni, L. (2017, September). Value of Information and Cost of Privacy in the Internet of Things. </w:t>
      </w:r>
      <w:r w:rsidRPr="00185F52">
        <w:rPr>
          <w:rFonts w:ascii="Times New Roman" w:eastAsia="Times New Roman" w:hAnsi="Times New Roman" w:cs="Times New Roman"/>
          <w:i/>
          <w:iCs/>
          <w:color w:val="000000"/>
          <w:sz w:val="24"/>
          <w:szCs w:val="24"/>
        </w:rPr>
        <w:t>IEEE Communications Magazine,</w:t>
      </w:r>
      <w:r w:rsidRPr="00185F52">
        <w:rPr>
          <w:rFonts w:ascii="Times New Roman" w:eastAsia="Times New Roman" w:hAnsi="Times New Roman" w:cs="Times New Roman"/>
          <w:color w:val="000000"/>
          <w:sz w:val="24"/>
          <w:szCs w:val="24"/>
        </w:rPr>
        <w:t> </w:t>
      </w:r>
      <w:r w:rsidRPr="00185F52">
        <w:rPr>
          <w:rFonts w:ascii="Times New Roman" w:eastAsia="Times New Roman" w:hAnsi="Times New Roman" w:cs="Times New Roman"/>
          <w:i/>
          <w:iCs/>
          <w:color w:val="000000"/>
          <w:sz w:val="24"/>
          <w:szCs w:val="24"/>
        </w:rPr>
        <w:t>55</w:t>
      </w:r>
      <w:r w:rsidRPr="00185F52">
        <w:rPr>
          <w:rFonts w:ascii="Times New Roman" w:eastAsia="Times New Roman" w:hAnsi="Times New Roman" w:cs="Times New Roman"/>
          <w:color w:val="000000"/>
          <w:sz w:val="24"/>
          <w:szCs w:val="24"/>
        </w:rPr>
        <w:t>(9), 62-66. doi:10.1109/MCOM.2017.1600625</w:t>
      </w:r>
    </w:p>
    <w:p w:rsidR="001521EF" w:rsidRPr="00185F52" w:rsidRDefault="001521EF" w:rsidP="001521EF">
      <w:pPr>
        <w:shd w:val="clear" w:color="auto" w:fill="FFFFFF"/>
        <w:spacing w:after="0" w:line="240" w:lineRule="auto"/>
        <w:ind w:left="720" w:hanging="720"/>
        <w:rPr>
          <w:rFonts w:ascii="Times New Roman" w:eastAsia="Times New Roman" w:hAnsi="Times New Roman" w:cs="Times New Roman"/>
          <w:color w:val="000000"/>
          <w:sz w:val="24"/>
          <w:szCs w:val="24"/>
        </w:rPr>
      </w:pPr>
    </w:p>
    <w:p w:rsidR="00185F52" w:rsidRPr="00185F52" w:rsidDel="003F1AB0" w:rsidRDefault="00185F52" w:rsidP="001521EF">
      <w:pPr>
        <w:shd w:val="clear" w:color="auto" w:fill="FFFFFF"/>
        <w:spacing w:after="0" w:line="240" w:lineRule="auto"/>
        <w:ind w:left="720" w:hanging="720"/>
        <w:rPr>
          <w:del w:id="217" w:author="Nathan Wilson" w:date="2017-12-23T23:30:00Z"/>
          <w:rFonts w:ascii="Times New Roman" w:eastAsia="Times New Roman" w:hAnsi="Times New Roman" w:cs="Times New Roman"/>
          <w:color w:val="000000"/>
          <w:sz w:val="24"/>
          <w:szCs w:val="24"/>
        </w:rPr>
      </w:pPr>
      <w:r w:rsidRPr="00185F52">
        <w:rPr>
          <w:rFonts w:ascii="Times New Roman" w:eastAsia="Times New Roman" w:hAnsi="Times New Roman" w:cs="Times New Roman"/>
          <w:color w:val="000000"/>
          <w:sz w:val="24"/>
          <w:szCs w:val="24"/>
        </w:rPr>
        <w:t>United States, Federal Bureau of Investigation, Internet Crime Complaint Center. (2017, July 17). </w:t>
      </w:r>
      <w:r w:rsidR="00B04C74" w:rsidRPr="00185F52">
        <w:rPr>
          <w:rFonts w:ascii="Times New Roman" w:eastAsia="Times New Roman" w:hAnsi="Times New Roman" w:cs="Times New Roman"/>
          <w:i/>
          <w:iCs/>
          <w:color w:val="000000"/>
          <w:sz w:val="24"/>
          <w:szCs w:val="24"/>
        </w:rPr>
        <w:t xml:space="preserve">Consumer Notice: Internet-Connected Toys Could Present Privacy </w:t>
      </w:r>
      <w:r w:rsidR="00B04C74">
        <w:rPr>
          <w:rFonts w:ascii="Times New Roman" w:eastAsia="Times New Roman" w:hAnsi="Times New Roman" w:cs="Times New Roman"/>
          <w:i/>
          <w:iCs/>
          <w:color w:val="000000"/>
          <w:sz w:val="24"/>
          <w:szCs w:val="24"/>
        </w:rPr>
        <w:t>a</w:t>
      </w:r>
      <w:r w:rsidR="00B04C74" w:rsidRPr="00185F52">
        <w:rPr>
          <w:rFonts w:ascii="Times New Roman" w:eastAsia="Times New Roman" w:hAnsi="Times New Roman" w:cs="Times New Roman"/>
          <w:i/>
          <w:iCs/>
          <w:color w:val="000000"/>
          <w:sz w:val="24"/>
          <w:szCs w:val="24"/>
        </w:rPr>
        <w:t xml:space="preserve">nd Contact Concerns </w:t>
      </w:r>
      <w:r w:rsidR="00C32ADD">
        <w:rPr>
          <w:rFonts w:ascii="Times New Roman" w:eastAsia="Times New Roman" w:hAnsi="Times New Roman" w:cs="Times New Roman"/>
          <w:i/>
          <w:iCs/>
          <w:color w:val="000000"/>
          <w:sz w:val="24"/>
          <w:szCs w:val="24"/>
        </w:rPr>
        <w:t>f</w:t>
      </w:r>
      <w:r w:rsidR="00B04C74" w:rsidRPr="00185F52">
        <w:rPr>
          <w:rFonts w:ascii="Times New Roman" w:eastAsia="Times New Roman" w:hAnsi="Times New Roman" w:cs="Times New Roman"/>
          <w:i/>
          <w:iCs/>
          <w:color w:val="000000"/>
          <w:sz w:val="24"/>
          <w:szCs w:val="24"/>
        </w:rPr>
        <w:t>or Children</w:t>
      </w:r>
      <w:r w:rsidRPr="00185F52">
        <w:rPr>
          <w:rFonts w:ascii="Times New Roman" w:eastAsia="Times New Roman" w:hAnsi="Times New Roman" w:cs="Times New Roman"/>
          <w:color w:val="000000"/>
          <w:sz w:val="24"/>
          <w:szCs w:val="24"/>
        </w:rPr>
        <w:t>. Retrieved December 16, 2017, from https://www.ic3.gov/media/2017/170717.aspx</w:t>
      </w:r>
      <w:bookmarkStart w:id="218" w:name="_GoBack"/>
      <w:bookmarkEnd w:id="218"/>
    </w:p>
    <w:p w:rsidR="00E84092" w:rsidDel="003F1AB0" w:rsidRDefault="00E84092" w:rsidP="003F1AB0">
      <w:pPr>
        <w:shd w:val="clear" w:color="auto" w:fill="FFFFFF"/>
        <w:spacing w:after="0" w:line="240" w:lineRule="auto"/>
        <w:ind w:left="720" w:hanging="720"/>
        <w:rPr>
          <w:del w:id="219" w:author="Nathan Wilson" w:date="2017-12-23T23:30:00Z"/>
        </w:rPr>
        <w:pPrChange w:id="220" w:author="Nathan Wilson" w:date="2017-12-23T23:30:00Z">
          <w:pPr>
            <w:pStyle w:val="biblio"/>
          </w:pPr>
        </w:pPrChange>
      </w:pPr>
    </w:p>
    <w:p w:rsidR="0030469D" w:rsidRPr="00D831EB" w:rsidDel="003F1AB0" w:rsidRDefault="00B17723" w:rsidP="00D831EB">
      <w:pPr>
        <w:rPr>
          <w:del w:id="221" w:author="Nathan Wilson" w:date="2017-12-23T23:30:00Z"/>
          <w:rFonts w:asciiTheme="minorHAnsi" w:hAnsiTheme="minorHAnsi"/>
          <w:sz w:val="24"/>
        </w:rPr>
      </w:pPr>
      <w:del w:id="222" w:author="Nathan Wilson" w:date="2017-12-23T23:30:00Z">
        <w:r w:rsidDel="003F1AB0">
          <w:br w:type="page"/>
        </w:r>
      </w:del>
    </w:p>
    <w:p w:rsidR="008074D3" w:rsidRPr="00096216" w:rsidRDefault="008074D3" w:rsidP="003F1AB0">
      <w:pPr>
        <w:pPrChange w:id="223" w:author="Nathan Wilson" w:date="2017-12-23T23:30:00Z">
          <w:pPr>
            <w:pStyle w:val="biblio"/>
          </w:pPr>
        </w:pPrChange>
      </w:pPr>
      <w:del w:id="224" w:author="Nathan Wilson" w:date="2017-12-23T23:30:00Z">
        <w:r w:rsidRPr="008074D3" w:rsidDel="003F1AB0">
          <w:lastRenderedPageBreak/>
          <w:delText>https://www.law.cornell.edu/uscode/text/15/45</w:delText>
        </w:r>
      </w:del>
    </w:p>
    <w:sectPr w:rsidR="008074D3" w:rsidRPr="00096216" w:rsidSect="00E96D6F">
      <w:head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5CE4" w:rsidRDefault="002B5CE4" w:rsidP="003933FC">
      <w:pPr>
        <w:spacing w:after="0" w:line="240" w:lineRule="auto"/>
      </w:pPr>
      <w:r>
        <w:separator/>
      </w:r>
    </w:p>
  </w:endnote>
  <w:endnote w:type="continuationSeparator" w:id="0">
    <w:p w:rsidR="002B5CE4" w:rsidRDefault="002B5CE4" w:rsidP="00393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5CE4" w:rsidRDefault="002B5CE4" w:rsidP="003933FC">
      <w:pPr>
        <w:spacing w:after="0" w:line="240" w:lineRule="auto"/>
      </w:pPr>
      <w:r>
        <w:separator/>
      </w:r>
    </w:p>
  </w:footnote>
  <w:footnote w:type="continuationSeparator" w:id="0">
    <w:p w:rsidR="002B5CE4" w:rsidRDefault="002B5CE4" w:rsidP="003933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4924181"/>
      <w:docPartObj>
        <w:docPartGallery w:val="Page Numbers (Top of Page)"/>
        <w:docPartUnique/>
      </w:docPartObj>
    </w:sdtPr>
    <w:sdtEndPr>
      <w:rPr>
        <w:noProof/>
      </w:rPr>
    </w:sdtEndPr>
    <w:sdtContent>
      <w:p w:rsidR="003E0BCA" w:rsidRDefault="003E0BCA">
        <w:pPr>
          <w:pStyle w:val="Header"/>
          <w:jc w:val="right"/>
        </w:pPr>
        <w:r>
          <w:fldChar w:fldCharType="begin"/>
        </w:r>
        <w:r>
          <w:instrText xml:space="preserve"> PAGE   \* MERGEFORMAT </w:instrText>
        </w:r>
        <w:r>
          <w:fldChar w:fldCharType="separate"/>
        </w:r>
        <w:r w:rsidR="003F1AB0">
          <w:rPr>
            <w:noProof/>
          </w:rPr>
          <w:t>1</w:t>
        </w:r>
        <w:r>
          <w:rPr>
            <w:noProof/>
          </w:rPr>
          <w:fldChar w:fldCharType="end"/>
        </w:r>
      </w:p>
    </w:sdtContent>
  </w:sdt>
  <w:p w:rsidR="003E0BCA" w:rsidRDefault="003E0B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552EC0"/>
    <w:multiLevelType w:val="hybridMultilevel"/>
    <w:tmpl w:val="A888F2B8"/>
    <w:lvl w:ilvl="0" w:tplc="45B0CA3A">
      <w:start w:val="1"/>
      <w:numFmt w:val="decimal"/>
      <w:lvlText w:val="(%1)"/>
      <w:lvlJc w:val="left"/>
      <w:pPr>
        <w:ind w:left="3117" w:hanging="360"/>
      </w:pPr>
      <w:rPr>
        <w:rFonts w:hint="default"/>
      </w:rPr>
    </w:lvl>
    <w:lvl w:ilvl="1" w:tplc="04090019" w:tentative="1">
      <w:start w:val="1"/>
      <w:numFmt w:val="lowerLetter"/>
      <w:lvlText w:val="%2."/>
      <w:lvlJc w:val="left"/>
      <w:pPr>
        <w:ind w:left="3837" w:hanging="360"/>
      </w:pPr>
    </w:lvl>
    <w:lvl w:ilvl="2" w:tplc="0409001B" w:tentative="1">
      <w:start w:val="1"/>
      <w:numFmt w:val="lowerRoman"/>
      <w:lvlText w:val="%3."/>
      <w:lvlJc w:val="right"/>
      <w:pPr>
        <w:ind w:left="4557" w:hanging="180"/>
      </w:pPr>
    </w:lvl>
    <w:lvl w:ilvl="3" w:tplc="0409000F" w:tentative="1">
      <w:start w:val="1"/>
      <w:numFmt w:val="decimal"/>
      <w:lvlText w:val="%4."/>
      <w:lvlJc w:val="left"/>
      <w:pPr>
        <w:ind w:left="5277" w:hanging="360"/>
      </w:pPr>
    </w:lvl>
    <w:lvl w:ilvl="4" w:tplc="04090019" w:tentative="1">
      <w:start w:val="1"/>
      <w:numFmt w:val="lowerLetter"/>
      <w:lvlText w:val="%5."/>
      <w:lvlJc w:val="left"/>
      <w:pPr>
        <w:ind w:left="5997" w:hanging="360"/>
      </w:pPr>
    </w:lvl>
    <w:lvl w:ilvl="5" w:tplc="0409001B" w:tentative="1">
      <w:start w:val="1"/>
      <w:numFmt w:val="lowerRoman"/>
      <w:lvlText w:val="%6."/>
      <w:lvlJc w:val="right"/>
      <w:pPr>
        <w:ind w:left="6717" w:hanging="180"/>
      </w:pPr>
    </w:lvl>
    <w:lvl w:ilvl="6" w:tplc="0409000F" w:tentative="1">
      <w:start w:val="1"/>
      <w:numFmt w:val="decimal"/>
      <w:lvlText w:val="%7."/>
      <w:lvlJc w:val="left"/>
      <w:pPr>
        <w:ind w:left="7437" w:hanging="360"/>
      </w:pPr>
    </w:lvl>
    <w:lvl w:ilvl="7" w:tplc="04090019" w:tentative="1">
      <w:start w:val="1"/>
      <w:numFmt w:val="lowerLetter"/>
      <w:lvlText w:val="%8."/>
      <w:lvlJc w:val="left"/>
      <w:pPr>
        <w:ind w:left="8157" w:hanging="360"/>
      </w:pPr>
    </w:lvl>
    <w:lvl w:ilvl="8" w:tplc="0409001B" w:tentative="1">
      <w:start w:val="1"/>
      <w:numFmt w:val="lowerRoman"/>
      <w:lvlText w:val="%9."/>
      <w:lvlJc w:val="right"/>
      <w:pPr>
        <w:ind w:left="8877"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han Wilson">
    <w15:presenceInfo w15:providerId="Windows Live" w15:userId="fb7317e367bfd4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n-US" w:vendorID="64" w:dllVersion="0" w:nlCheck="1" w:checkStyle="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8ED"/>
    <w:rsid w:val="0000105D"/>
    <w:rsid w:val="00034108"/>
    <w:rsid w:val="0003587B"/>
    <w:rsid w:val="00051659"/>
    <w:rsid w:val="00054B15"/>
    <w:rsid w:val="00060F50"/>
    <w:rsid w:val="00067EBC"/>
    <w:rsid w:val="00096216"/>
    <w:rsid w:val="000A149E"/>
    <w:rsid w:val="000B6C47"/>
    <w:rsid w:val="000C3461"/>
    <w:rsid w:val="000C603F"/>
    <w:rsid w:val="001014D7"/>
    <w:rsid w:val="0010305E"/>
    <w:rsid w:val="00121E50"/>
    <w:rsid w:val="00126DF5"/>
    <w:rsid w:val="00131FB0"/>
    <w:rsid w:val="00140953"/>
    <w:rsid w:val="001521EF"/>
    <w:rsid w:val="00161E9F"/>
    <w:rsid w:val="00171232"/>
    <w:rsid w:val="00185F52"/>
    <w:rsid w:val="0019061C"/>
    <w:rsid w:val="00196D84"/>
    <w:rsid w:val="001A33F7"/>
    <w:rsid w:val="001A4B67"/>
    <w:rsid w:val="001A5F43"/>
    <w:rsid w:val="001B6A7B"/>
    <w:rsid w:val="001B751C"/>
    <w:rsid w:val="001C229F"/>
    <w:rsid w:val="001D7DD0"/>
    <w:rsid w:val="001F55F4"/>
    <w:rsid w:val="001F7530"/>
    <w:rsid w:val="002047D9"/>
    <w:rsid w:val="00207ABC"/>
    <w:rsid w:val="002157C3"/>
    <w:rsid w:val="00216EA6"/>
    <w:rsid w:val="00221341"/>
    <w:rsid w:val="00222DF6"/>
    <w:rsid w:val="00233094"/>
    <w:rsid w:val="00250CD8"/>
    <w:rsid w:val="00262755"/>
    <w:rsid w:val="00266EF1"/>
    <w:rsid w:val="00286B73"/>
    <w:rsid w:val="002904E4"/>
    <w:rsid w:val="0029454E"/>
    <w:rsid w:val="0029542D"/>
    <w:rsid w:val="002B46B3"/>
    <w:rsid w:val="002B556E"/>
    <w:rsid w:val="002B5CE4"/>
    <w:rsid w:val="002D1F00"/>
    <w:rsid w:val="002D3153"/>
    <w:rsid w:val="002E58E6"/>
    <w:rsid w:val="0030469D"/>
    <w:rsid w:val="00306D1F"/>
    <w:rsid w:val="00323A16"/>
    <w:rsid w:val="00324402"/>
    <w:rsid w:val="00326B27"/>
    <w:rsid w:val="0033705C"/>
    <w:rsid w:val="00337751"/>
    <w:rsid w:val="00343963"/>
    <w:rsid w:val="003441BA"/>
    <w:rsid w:val="00353955"/>
    <w:rsid w:val="003747B6"/>
    <w:rsid w:val="00377A70"/>
    <w:rsid w:val="00384007"/>
    <w:rsid w:val="003933FC"/>
    <w:rsid w:val="003946BF"/>
    <w:rsid w:val="003A0806"/>
    <w:rsid w:val="003B39F3"/>
    <w:rsid w:val="003C05A7"/>
    <w:rsid w:val="003D2EC2"/>
    <w:rsid w:val="003E0BCA"/>
    <w:rsid w:val="003F1AB0"/>
    <w:rsid w:val="003F4672"/>
    <w:rsid w:val="003F58F2"/>
    <w:rsid w:val="004020AD"/>
    <w:rsid w:val="0040273A"/>
    <w:rsid w:val="0041320B"/>
    <w:rsid w:val="00447ECF"/>
    <w:rsid w:val="0045269F"/>
    <w:rsid w:val="00461337"/>
    <w:rsid w:val="0047710E"/>
    <w:rsid w:val="00486BA7"/>
    <w:rsid w:val="0049365E"/>
    <w:rsid w:val="004939BD"/>
    <w:rsid w:val="004A114A"/>
    <w:rsid w:val="004D47B9"/>
    <w:rsid w:val="004E7EF2"/>
    <w:rsid w:val="004F0E48"/>
    <w:rsid w:val="00500C6E"/>
    <w:rsid w:val="0050213F"/>
    <w:rsid w:val="005046D5"/>
    <w:rsid w:val="00542029"/>
    <w:rsid w:val="00577CDF"/>
    <w:rsid w:val="00585FCC"/>
    <w:rsid w:val="00587591"/>
    <w:rsid w:val="00587AAE"/>
    <w:rsid w:val="005A2448"/>
    <w:rsid w:val="005B25B9"/>
    <w:rsid w:val="005B6300"/>
    <w:rsid w:val="005E2ABD"/>
    <w:rsid w:val="005F2246"/>
    <w:rsid w:val="005F5AB5"/>
    <w:rsid w:val="006352AC"/>
    <w:rsid w:val="00647252"/>
    <w:rsid w:val="006725F6"/>
    <w:rsid w:val="006771F6"/>
    <w:rsid w:val="00680F8A"/>
    <w:rsid w:val="006978F4"/>
    <w:rsid w:val="006A109D"/>
    <w:rsid w:val="006A11CD"/>
    <w:rsid w:val="006C4940"/>
    <w:rsid w:val="006C6F2E"/>
    <w:rsid w:val="006D0D66"/>
    <w:rsid w:val="006D4F28"/>
    <w:rsid w:val="006D7BD5"/>
    <w:rsid w:val="006F3825"/>
    <w:rsid w:val="006F6C5D"/>
    <w:rsid w:val="0073081F"/>
    <w:rsid w:val="00744E99"/>
    <w:rsid w:val="00747096"/>
    <w:rsid w:val="00764377"/>
    <w:rsid w:val="00792F83"/>
    <w:rsid w:val="007A0CA9"/>
    <w:rsid w:val="007B15BD"/>
    <w:rsid w:val="007B50EF"/>
    <w:rsid w:val="007D3E1B"/>
    <w:rsid w:val="007D77E8"/>
    <w:rsid w:val="007E6EAA"/>
    <w:rsid w:val="007F5E2F"/>
    <w:rsid w:val="0080551E"/>
    <w:rsid w:val="008074D3"/>
    <w:rsid w:val="0082082C"/>
    <w:rsid w:val="0082332E"/>
    <w:rsid w:val="00826DEB"/>
    <w:rsid w:val="0084021E"/>
    <w:rsid w:val="00844084"/>
    <w:rsid w:val="008768C4"/>
    <w:rsid w:val="00897442"/>
    <w:rsid w:val="008A7DB0"/>
    <w:rsid w:val="008F18ED"/>
    <w:rsid w:val="008F274F"/>
    <w:rsid w:val="0090435E"/>
    <w:rsid w:val="009128BC"/>
    <w:rsid w:val="009305F6"/>
    <w:rsid w:val="00952A09"/>
    <w:rsid w:val="00960EBB"/>
    <w:rsid w:val="009705DF"/>
    <w:rsid w:val="00994F32"/>
    <w:rsid w:val="009A3AC1"/>
    <w:rsid w:val="009A619E"/>
    <w:rsid w:val="009C4665"/>
    <w:rsid w:val="009F6585"/>
    <w:rsid w:val="00A16D16"/>
    <w:rsid w:val="00A4262A"/>
    <w:rsid w:val="00A77BAB"/>
    <w:rsid w:val="00A85F28"/>
    <w:rsid w:val="00A91FA7"/>
    <w:rsid w:val="00AA29BA"/>
    <w:rsid w:val="00AA7132"/>
    <w:rsid w:val="00B02D76"/>
    <w:rsid w:val="00B04C74"/>
    <w:rsid w:val="00B17723"/>
    <w:rsid w:val="00B242EC"/>
    <w:rsid w:val="00B42973"/>
    <w:rsid w:val="00B4396B"/>
    <w:rsid w:val="00B44B95"/>
    <w:rsid w:val="00B54EF0"/>
    <w:rsid w:val="00B66D43"/>
    <w:rsid w:val="00B90F4D"/>
    <w:rsid w:val="00B922E3"/>
    <w:rsid w:val="00BD17C7"/>
    <w:rsid w:val="00BD6EA0"/>
    <w:rsid w:val="00BE0C2D"/>
    <w:rsid w:val="00BF07F5"/>
    <w:rsid w:val="00BF27A8"/>
    <w:rsid w:val="00C032E3"/>
    <w:rsid w:val="00C10543"/>
    <w:rsid w:val="00C32ADD"/>
    <w:rsid w:val="00C3431D"/>
    <w:rsid w:val="00C40764"/>
    <w:rsid w:val="00C42802"/>
    <w:rsid w:val="00C77055"/>
    <w:rsid w:val="00C8378D"/>
    <w:rsid w:val="00C84A0D"/>
    <w:rsid w:val="00CB71E8"/>
    <w:rsid w:val="00CD0371"/>
    <w:rsid w:val="00CE50EE"/>
    <w:rsid w:val="00CE5F81"/>
    <w:rsid w:val="00D04C20"/>
    <w:rsid w:val="00D12A1B"/>
    <w:rsid w:val="00D13723"/>
    <w:rsid w:val="00D210BD"/>
    <w:rsid w:val="00D21DD4"/>
    <w:rsid w:val="00D23606"/>
    <w:rsid w:val="00D36154"/>
    <w:rsid w:val="00D5142C"/>
    <w:rsid w:val="00D610AC"/>
    <w:rsid w:val="00D8074B"/>
    <w:rsid w:val="00D831EB"/>
    <w:rsid w:val="00D86D66"/>
    <w:rsid w:val="00D926F1"/>
    <w:rsid w:val="00D931F9"/>
    <w:rsid w:val="00DB2F88"/>
    <w:rsid w:val="00DC0A46"/>
    <w:rsid w:val="00DC41F1"/>
    <w:rsid w:val="00DD24AB"/>
    <w:rsid w:val="00DD473D"/>
    <w:rsid w:val="00E17970"/>
    <w:rsid w:val="00E21C43"/>
    <w:rsid w:val="00E23F95"/>
    <w:rsid w:val="00E31256"/>
    <w:rsid w:val="00E33369"/>
    <w:rsid w:val="00E41D7A"/>
    <w:rsid w:val="00E44254"/>
    <w:rsid w:val="00E44557"/>
    <w:rsid w:val="00E45774"/>
    <w:rsid w:val="00E80C0A"/>
    <w:rsid w:val="00E81D96"/>
    <w:rsid w:val="00E84092"/>
    <w:rsid w:val="00E85571"/>
    <w:rsid w:val="00E87507"/>
    <w:rsid w:val="00E96D6F"/>
    <w:rsid w:val="00EA00EB"/>
    <w:rsid w:val="00EB4749"/>
    <w:rsid w:val="00EF3545"/>
    <w:rsid w:val="00F11C8F"/>
    <w:rsid w:val="00F16935"/>
    <w:rsid w:val="00F5118B"/>
    <w:rsid w:val="00F6373E"/>
    <w:rsid w:val="00F71262"/>
    <w:rsid w:val="00F8589A"/>
    <w:rsid w:val="00F85ABF"/>
    <w:rsid w:val="00F931B7"/>
    <w:rsid w:val="00FA0689"/>
    <w:rsid w:val="00FA4327"/>
    <w:rsid w:val="00FD3181"/>
    <w:rsid w:val="00FE053F"/>
    <w:rsid w:val="00FE6959"/>
    <w:rsid w:val="00FF6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9B7FF"/>
  <w15:chartTrackingRefBased/>
  <w15:docId w15:val="{F09B20F8-3165-4630-85B3-35EFBB897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802"/>
    <w:rPr>
      <w:rFonts w:ascii="Calibri" w:hAnsi="Calibri"/>
    </w:rPr>
  </w:style>
  <w:style w:type="paragraph" w:styleId="Heading1">
    <w:name w:val="heading 1"/>
    <w:aliases w:val="Main_Headings"/>
    <w:basedOn w:val="Normal"/>
    <w:next w:val="Heading2"/>
    <w:link w:val="Heading1Char"/>
    <w:autoRedefine/>
    <w:uiPriority w:val="9"/>
    <w:qFormat/>
    <w:rsid w:val="002904E4"/>
    <w:pPr>
      <w:keepNext/>
      <w:keepLines/>
      <w:spacing w:before="240" w:after="0"/>
      <w:outlineLvl w:val="0"/>
    </w:pPr>
    <w:rPr>
      <w:rFonts w:eastAsiaTheme="majorEastAsia" w:cstheme="majorBidi"/>
      <w:b/>
      <w:sz w:val="36"/>
      <w:szCs w:val="32"/>
    </w:rPr>
  </w:style>
  <w:style w:type="paragraph" w:styleId="Heading2">
    <w:name w:val="heading 2"/>
    <w:basedOn w:val="Normal"/>
    <w:next w:val="BodyText"/>
    <w:link w:val="Heading2Char"/>
    <w:autoRedefine/>
    <w:uiPriority w:val="9"/>
    <w:unhideWhenUsed/>
    <w:qFormat/>
    <w:rsid w:val="002B46B3"/>
    <w:pPr>
      <w:keepNext/>
      <w:tabs>
        <w:tab w:val="left" w:pos="1440"/>
      </w:tabs>
      <w:spacing w:before="120" w:after="120"/>
      <w:ind w:left="1440"/>
      <w:outlineLvl w:val="1"/>
    </w:pPr>
    <w:rPr>
      <w:rFonts w:asciiTheme="majorHAnsi" w:hAnsiTheme="majorHAns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Main_Title"/>
    <w:basedOn w:val="Normal"/>
    <w:next w:val="Normal"/>
    <w:link w:val="TitleChar"/>
    <w:autoRedefine/>
    <w:uiPriority w:val="10"/>
    <w:qFormat/>
    <w:rsid w:val="009128BC"/>
    <w:pPr>
      <w:spacing w:after="0" w:line="240" w:lineRule="auto"/>
      <w:contextualSpacing/>
      <w:jc w:val="center"/>
    </w:pPr>
    <w:rPr>
      <w:rFonts w:eastAsiaTheme="majorEastAsia" w:cstheme="majorBidi"/>
      <w:b/>
      <w:spacing w:val="-10"/>
      <w:kern w:val="28"/>
      <w:sz w:val="52"/>
      <w:szCs w:val="56"/>
      <w:shd w:val="clear" w:color="auto" w:fill="FFFFFF"/>
    </w:rPr>
  </w:style>
  <w:style w:type="character" w:customStyle="1" w:styleId="TitleChar">
    <w:name w:val="Title Char"/>
    <w:aliases w:val="Main_Title Char"/>
    <w:basedOn w:val="DefaultParagraphFont"/>
    <w:link w:val="Title"/>
    <w:uiPriority w:val="10"/>
    <w:rsid w:val="009128BC"/>
    <w:rPr>
      <w:rFonts w:ascii="Calibri" w:eastAsiaTheme="majorEastAsia" w:hAnsi="Calibri" w:cstheme="majorBidi"/>
      <w:b/>
      <w:spacing w:val="-10"/>
      <w:kern w:val="28"/>
      <w:sz w:val="52"/>
      <w:szCs w:val="56"/>
    </w:rPr>
  </w:style>
  <w:style w:type="character" w:customStyle="1" w:styleId="Heading1Char">
    <w:name w:val="Heading 1 Char"/>
    <w:aliases w:val="Main_Headings Char"/>
    <w:basedOn w:val="DefaultParagraphFont"/>
    <w:link w:val="Heading1"/>
    <w:uiPriority w:val="9"/>
    <w:rsid w:val="002904E4"/>
    <w:rPr>
      <w:rFonts w:ascii="Calibri" w:eastAsiaTheme="majorEastAsia" w:hAnsi="Calibri" w:cstheme="majorBidi"/>
      <w:b/>
      <w:sz w:val="36"/>
      <w:szCs w:val="32"/>
    </w:rPr>
  </w:style>
  <w:style w:type="paragraph" w:styleId="TOCHeading">
    <w:name w:val="TOC Heading"/>
    <w:basedOn w:val="Heading1"/>
    <w:next w:val="Normal"/>
    <w:uiPriority w:val="39"/>
    <w:unhideWhenUsed/>
    <w:rsid w:val="00B90F4D"/>
    <w:pPr>
      <w:outlineLvl w:val="9"/>
    </w:pPr>
    <w:rPr>
      <w:rFonts w:asciiTheme="majorHAnsi" w:hAnsiTheme="majorHAnsi"/>
      <w:color w:val="2F5496" w:themeColor="accent1" w:themeShade="BF"/>
    </w:rPr>
  </w:style>
  <w:style w:type="paragraph" w:styleId="NoSpacing">
    <w:name w:val="No Spacing"/>
    <w:aliases w:val="Table_Contents"/>
    <w:basedOn w:val="Normal"/>
    <w:uiPriority w:val="1"/>
    <w:rsid w:val="00C42802"/>
    <w:pPr>
      <w:framePr w:wrap="around" w:vAnchor="text" w:hAnchor="text" w:y="1"/>
      <w:tabs>
        <w:tab w:val="left" w:leader="dot" w:pos="9216"/>
      </w:tabs>
      <w:spacing w:after="0" w:line="240" w:lineRule="auto"/>
    </w:pPr>
  </w:style>
  <w:style w:type="character" w:customStyle="1" w:styleId="Heading2Char">
    <w:name w:val="Heading 2 Char"/>
    <w:basedOn w:val="DefaultParagraphFont"/>
    <w:link w:val="Heading2"/>
    <w:uiPriority w:val="9"/>
    <w:rsid w:val="002B46B3"/>
    <w:rPr>
      <w:rFonts w:asciiTheme="majorHAnsi" w:hAnsiTheme="majorHAnsi"/>
      <w:sz w:val="32"/>
      <w:szCs w:val="26"/>
    </w:rPr>
  </w:style>
  <w:style w:type="paragraph" w:styleId="TOC2">
    <w:name w:val="toc 2"/>
    <w:basedOn w:val="Normal"/>
    <w:next w:val="Normal"/>
    <w:autoRedefine/>
    <w:uiPriority w:val="39"/>
    <w:unhideWhenUsed/>
    <w:rsid w:val="00B90F4D"/>
    <w:pPr>
      <w:spacing w:after="100"/>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8A7DB0"/>
    <w:pPr>
      <w:tabs>
        <w:tab w:val="right" w:leader="dot" w:pos="9350"/>
      </w:tabs>
      <w:spacing w:after="100"/>
    </w:pPr>
    <w:rPr>
      <w:rFonts w:asciiTheme="minorHAnsi" w:eastAsiaTheme="minorEastAsia" w:hAnsiTheme="minorHAnsi" w:cs="Times New Roman"/>
      <w:noProof/>
      <w:sz w:val="28"/>
    </w:rPr>
  </w:style>
  <w:style w:type="paragraph" w:styleId="TOC3">
    <w:name w:val="toc 3"/>
    <w:basedOn w:val="Normal"/>
    <w:next w:val="Normal"/>
    <w:autoRedefine/>
    <w:uiPriority w:val="39"/>
    <w:unhideWhenUsed/>
    <w:rsid w:val="00B90F4D"/>
    <w:pPr>
      <w:spacing w:after="100"/>
      <w:ind w:left="440"/>
    </w:pPr>
    <w:rPr>
      <w:rFonts w:asciiTheme="minorHAnsi" w:eastAsiaTheme="minorEastAsia" w:hAnsiTheme="minorHAnsi" w:cs="Times New Roman"/>
    </w:rPr>
  </w:style>
  <w:style w:type="character" w:styleId="Hyperlink">
    <w:name w:val="Hyperlink"/>
    <w:basedOn w:val="DefaultParagraphFont"/>
    <w:uiPriority w:val="99"/>
    <w:unhideWhenUsed/>
    <w:rsid w:val="009C4665"/>
    <w:rPr>
      <w:color w:val="0563C1" w:themeColor="hyperlink"/>
      <w:u w:val="single"/>
    </w:rPr>
  </w:style>
  <w:style w:type="table" w:styleId="TableGrid">
    <w:name w:val="Table Grid"/>
    <w:basedOn w:val="TableNormal"/>
    <w:uiPriority w:val="39"/>
    <w:rsid w:val="00DD47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D47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73D"/>
    <w:rPr>
      <w:rFonts w:ascii="Segoe UI" w:hAnsi="Segoe UI" w:cs="Segoe UI"/>
      <w:sz w:val="18"/>
      <w:szCs w:val="18"/>
    </w:rPr>
  </w:style>
  <w:style w:type="paragraph" w:customStyle="1" w:styleId="TableTitles">
    <w:name w:val="Table_Titles"/>
    <w:basedOn w:val="Normal"/>
    <w:link w:val="TableTitlesChar"/>
    <w:qFormat/>
    <w:rsid w:val="006D7BD5"/>
    <w:pPr>
      <w:framePr w:hSpace="180" w:wrap="around" w:vAnchor="text" w:hAnchor="page" w:x="491" w:y="50"/>
      <w:spacing w:after="0" w:line="240" w:lineRule="auto"/>
    </w:pPr>
    <w:rPr>
      <w:b/>
      <w:sz w:val="24"/>
    </w:rPr>
  </w:style>
  <w:style w:type="paragraph" w:customStyle="1" w:styleId="SubText">
    <w:name w:val="Sub_Text"/>
    <w:basedOn w:val="Normal"/>
    <w:link w:val="SubTextChar"/>
    <w:autoRedefine/>
    <w:qFormat/>
    <w:rsid w:val="00FA4327"/>
    <w:rPr>
      <w:rFonts w:asciiTheme="minorHAnsi" w:hAnsiTheme="minorHAnsi"/>
    </w:rPr>
  </w:style>
  <w:style w:type="character" w:customStyle="1" w:styleId="TableTitlesChar">
    <w:name w:val="Table_Titles Char"/>
    <w:basedOn w:val="DefaultParagraphFont"/>
    <w:link w:val="TableTitles"/>
    <w:rsid w:val="006D7BD5"/>
    <w:rPr>
      <w:rFonts w:ascii="Calibri" w:hAnsi="Calibri"/>
      <w:b/>
      <w:sz w:val="24"/>
    </w:rPr>
  </w:style>
  <w:style w:type="character" w:customStyle="1" w:styleId="SubTextChar">
    <w:name w:val="Sub_Text Char"/>
    <w:basedOn w:val="Heading2Char"/>
    <w:link w:val="SubText"/>
    <w:rsid w:val="00FA4327"/>
    <w:rPr>
      <w:rFonts w:asciiTheme="majorHAnsi" w:hAnsiTheme="majorHAnsi"/>
      <w:sz w:val="32"/>
      <w:szCs w:val="26"/>
    </w:rPr>
  </w:style>
  <w:style w:type="paragraph" w:styleId="Header">
    <w:name w:val="header"/>
    <w:basedOn w:val="Normal"/>
    <w:link w:val="HeaderChar"/>
    <w:uiPriority w:val="99"/>
    <w:unhideWhenUsed/>
    <w:rsid w:val="00393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3FC"/>
    <w:rPr>
      <w:rFonts w:ascii="Calibri" w:hAnsi="Calibri"/>
    </w:rPr>
  </w:style>
  <w:style w:type="paragraph" w:styleId="Footer">
    <w:name w:val="footer"/>
    <w:basedOn w:val="Normal"/>
    <w:link w:val="FooterChar"/>
    <w:uiPriority w:val="99"/>
    <w:unhideWhenUsed/>
    <w:rsid w:val="00393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3FC"/>
    <w:rPr>
      <w:rFonts w:ascii="Calibri" w:hAnsi="Calibri"/>
    </w:rPr>
  </w:style>
  <w:style w:type="paragraph" w:customStyle="1" w:styleId="biblio">
    <w:name w:val="biblio"/>
    <w:basedOn w:val="Normal"/>
    <w:link w:val="biblioChar"/>
    <w:autoRedefine/>
    <w:qFormat/>
    <w:rsid w:val="00233094"/>
    <w:pPr>
      <w:spacing w:before="240" w:after="240" w:line="240" w:lineRule="auto"/>
      <w:ind w:left="720"/>
    </w:pPr>
    <w:rPr>
      <w:rFonts w:asciiTheme="minorHAnsi" w:hAnsiTheme="minorHAnsi"/>
      <w:sz w:val="24"/>
    </w:rPr>
  </w:style>
  <w:style w:type="paragraph" w:customStyle="1" w:styleId="BodyText">
    <w:name w:val="Body_Text"/>
    <w:basedOn w:val="Normal"/>
    <w:link w:val="BodyTextChar"/>
    <w:autoRedefine/>
    <w:qFormat/>
    <w:rsid w:val="001521EF"/>
    <w:pPr>
      <w:keepLines/>
      <w:spacing w:line="240" w:lineRule="auto"/>
      <w:ind w:left="2160" w:right="-86"/>
    </w:pPr>
    <w:rPr>
      <w:rFonts w:asciiTheme="minorHAnsi" w:hAnsiTheme="minorHAnsi"/>
      <w:sz w:val="24"/>
    </w:rPr>
  </w:style>
  <w:style w:type="character" w:customStyle="1" w:styleId="biblioChar">
    <w:name w:val="biblio Char"/>
    <w:basedOn w:val="DefaultParagraphFont"/>
    <w:link w:val="biblio"/>
    <w:rsid w:val="00233094"/>
    <w:rPr>
      <w:sz w:val="24"/>
    </w:rPr>
  </w:style>
  <w:style w:type="paragraph" w:styleId="Subtitle">
    <w:name w:val="Subtitle"/>
    <w:basedOn w:val="Normal"/>
    <w:next w:val="Normal"/>
    <w:link w:val="SubtitleChar"/>
    <w:autoRedefine/>
    <w:uiPriority w:val="11"/>
    <w:qFormat/>
    <w:rsid w:val="001B6A7B"/>
    <w:pPr>
      <w:numPr>
        <w:ilvl w:val="1"/>
      </w:numPr>
      <w:spacing w:after="360"/>
      <w:jc w:val="center"/>
    </w:pPr>
    <w:rPr>
      <w:rFonts w:asciiTheme="minorHAnsi" w:eastAsiaTheme="minorEastAsia" w:hAnsiTheme="minorHAnsi"/>
      <w:color w:val="5A5A5A" w:themeColor="text1" w:themeTint="A5"/>
      <w:spacing w:val="15"/>
    </w:rPr>
  </w:style>
  <w:style w:type="character" w:customStyle="1" w:styleId="BodyTextChar">
    <w:name w:val="Body_Text Char"/>
    <w:basedOn w:val="Heading2Char"/>
    <w:link w:val="BodyText"/>
    <w:rsid w:val="001521EF"/>
    <w:rPr>
      <w:rFonts w:asciiTheme="majorHAnsi" w:hAnsiTheme="majorHAnsi"/>
      <w:sz w:val="24"/>
      <w:szCs w:val="26"/>
    </w:rPr>
  </w:style>
  <w:style w:type="character" w:customStyle="1" w:styleId="SubtitleChar">
    <w:name w:val="Subtitle Char"/>
    <w:basedOn w:val="DefaultParagraphFont"/>
    <w:link w:val="Subtitle"/>
    <w:uiPriority w:val="11"/>
    <w:rsid w:val="001B6A7B"/>
    <w:rPr>
      <w:rFonts w:eastAsiaTheme="minorEastAsia"/>
      <w:color w:val="5A5A5A" w:themeColor="text1" w:themeTint="A5"/>
      <w:spacing w:val="15"/>
    </w:rPr>
  </w:style>
  <w:style w:type="paragraph" w:customStyle="1" w:styleId="Sub-Header">
    <w:name w:val="Sub-Header"/>
    <w:basedOn w:val="Heading2"/>
    <w:next w:val="BodyText"/>
    <w:link w:val="Sub-HeaderChar"/>
    <w:autoRedefine/>
    <w:qFormat/>
    <w:rsid w:val="00140953"/>
    <w:pPr>
      <w:spacing w:after="0"/>
      <w:ind w:left="2160"/>
    </w:pPr>
    <w:rPr>
      <w:b/>
      <w:sz w:val="28"/>
      <w:szCs w:val="28"/>
    </w:rPr>
  </w:style>
  <w:style w:type="character" w:customStyle="1" w:styleId="Sub-HeaderChar">
    <w:name w:val="Sub-Header Char"/>
    <w:basedOn w:val="BodyTextChar"/>
    <w:link w:val="Sub-Header"/>
    <w:rsid w:val="00140953"/>
    <w:rPr>
      <w:rFonts w:asciiTheme="majorHAnsi" w:hAnsiTheme="majorHAnsi"/>
      <w:b/>
      <w:sz w:val="28"/>
      <w:szCs w:val="28"/>
    </w:rPr>
  </w:style>
  <w:style w:type="paragraph" w:customStyle="1" w:styleId="Blockquote">
    <w:name w:val="Block_quote"/>
    <w:basedOn w:val="BodyText"/>
    <w:next w:val="author"/>
    <w:link w:val="BlockquoteChar"/>
    <w:autoRedefine/>
    <w:qFormat/>
    <w:rsid w:val="0000105D"/>
    <w:pPr>
      <w:spacing w:before="120" w:after="0"/>
      <w:ind w:left="2707"/>
    </w:pPr>
    <w:rPr>
      <w:i/>
      <w:color w:val="767171" w:themeColor="background2" w:themeShade="80"/>
    </w:rPr>
  </w:style>
  <w:style w:type="paragraph" w:customStyle="1" w:styleId="author">
    <w:name w:val="author"/>
    <w:basedOn w:val="Blockquote"/>
    <w:next w:val="BodyText"/>
    <w:link w:val="authorChar"/>
    <w:autoRedefine/>
    <w:qFormat/>
    <w:rsid w:val="00CB71E8"/>
    <w:pPr>
      <w:spacing w:before="0" w:after="120"/>
      <w:jc w:val="right"/>
    </w:pPr>
    <w:rPr>
      <w:color w:val="171717" w:themeColor="background2" w:themeShade="1A"/>
    </w:rPr>
  </w:style>
  <w:style w:type="character" w:customStyle="1" w:styleId="BlockquoteChar">
    <w:name w:val="Block_quote Char"/>
    <w:basedOn w:val="BodyTextChar"/>
    <w:link w:val="Blockquote"/>
    <w:rsid w:val="0000105D"/>
    <w:rPr>
      <w:rFonts w:asciiTheme="majorHAnsi" w:hAnsiTheme="majorHAnsi"/>
      <w:i/>
      <w:color w:val="767171" w:themeColor="background2" w:themeShade="80"/>
      <w:sz w:val="24"/>
      <w:szCs w:val="26"/>
    </w:rPr>
  </w:style>
  <w:style w:type="character" w:customStyle="1" w:styleId="authorChar">
    <w:name w:val="author Char"/>
    <w:basedOn w:val="BlockquoteChar"/>
    <w:link w:val="author"/>
    <w:rsid w:val="00CB71E8"/>
    <w:rPr>
      <w:rFonts w:asciiTheme="majorHAnsi" w:hAnsiTheme="majorHAnsi"/>
      <w:i/>
      <w:color w:val="171717" w:themeColor="background2" w:themeShade="1A"/>
      <w:sz w:val="24"/>
      <w:szCs w:val="26"/>
    </w:rPr>
  </w:style>
  <w:style w:type="character" w:styleId="UnresolvedMention">
    <w:name w:val="Unresolved Mention"/>
    <w:basedOn w:val="DefaultParagraphFont"/>
    <w:uiPriority w:val="99"/>
    <w:semiHidden/>
    <w:unhideWhenUsed/>
    <w:rsid w:val="0030469D"/>
    <w:rPr>
      <w:color w:val="808080"/>
      <w:shd w:val="clear" w:color="auto" w:fill="E6E6E6"/>
    </w:rPr>
  </w:style>
  <w:style w:type="paragraph" w:customStyle="1" w:styleId="abstract">
    <w:name w:val="abstract"/>
    <w:basedOn w:val="Heading1"/>
    <w:link w:val="abstractChar"/>
    <w:qFormat/>
    <w:rsid w:val="0019061C"/>
  </w:style>
  <w:style w:type="character" w:customStyle="1" w:styleId="abstractChar">
    <w:name w:val="abstract Char"/>
    <w:basedOn w:val="TitleChar"/>
    <w:link w:val="abstract"/>
    <w:rsid w:val="0019061C"/>
    <w:rPr>
      <w:rFonts w:ascii="Calibri" w:eastAsiaTheme="majorEastAsia" w:hAnsi="Calibri" w:cstheme="majorBidi"/>
      <w:b/>
      <w:spacing w:val="-10"/>
      <w:kern w:val="28"/>
      <w:sz w:val="36"/>
      <w:szCs w:val="32"/>
    </w:rPr>
  </w:style>
  <w:style w:type="character" w:styleId="FollowedHyperlink">
    <w:name w:val="FollowedHyperlink"/>
    <w:basedOn w:val="DefaultParagraphFont"/>
    <w:uiPriority w:val="99"/>
    <w:semiHidden/>
    <w:unhideWhenUsed/>
    <w:rsid w:val="004A11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022273">
      <w:bodyDiv w:val="1"/>
      <w:marLeft w:val="0"/>
      <w:marRight w:val="0"/>
      <w:marTop w:val="0"/>
      <w:marBottom w:val="0"/>
      <w:divBdr>
        <w:top w:val="none" w:sz="0" w:space="0" w:color="auto"/>
        <w:left w:val="none" w:sz="0" w:space="0" w:color="auto"/>
        <w:bottom w:val="none" w:sz="0" w:space="0" w:color="auto"/>
        <w:right w:val="none" w:sz="0" w:space="0" w:color="auto"/>
      </w:divBdr>
      <w:divsChild>
        <w:div w:id="1761636931">
          <w:marLeft w:val="150"/>
          <w:marRight w:val="150"/>
          <w:marTop w:val="150"/>
          <w:marBottom w:val="150"/>
          <w:divBdr>
            <w:top w:val="single" w:sz="6" w:space="8" w:color="97CBFF"/>
            <w:left w:val="single" w:sz="6" w:space="8" w:color="97CBFF"/>
            <w:bottom w:val="single" w:sz="6" w:space="8" w:color="97CBFF"/>
            <w:right w:val="single" w:sz="6" w:space="8" w:color="97CBFF"/>
          </w:divBdr>
        </w:div>
      </w:divsChild>
    </w:div>
    <w:div w:id="812983677">
      <w:bodyDiv w:val="1"/>
      <w:marLeft w:val="0"/>
      <w:marRight w:val="0"/>
      <w:marTop w:val="0"/>
      <w:marBottom w:val="0"/>
      <w:divBdr>
        <w:top w:val="none" w:sz="0" w:space="0" w:color="auto"/>
        <w:left w:val="none" w:sz="0" w:space="0" w:color="auto"/>
        <w:bottom w:val="none" w:sz="0" w:space="0" w:color="auto"/>
        <w:right w:val="none" w:sz="0" w:space="0" w:color="auto"/>
      </w:divBdr>
      <w:divsChild>
        <w:div w:id="1866407132">
          <w:marLeft w:val="600"/>
          <w:marRight w:val="0"/>
          <w:marTop w:val="0"/>
          <w:marBottom w:val="0"/>
          <w:divBdr>
            <w:top w:val="none" w:sz="0" w:space="0" w:color="auto"/>
            <w:left w:val="none" w:sz="0" w:space="0" w:color="auto"/>
            <w:bottom w:val="none" w:sz="0" w:space="0" w:color="auto"/>
            <w:right w:val="none" w:sz="0" w:space="0" w:color="auto"/>
          </w:divBdr>
        </w:div>
        <w:div w:id="911424851">
          <w:marLeft w:val="600"/>
          <w:marRight w:val="0"/>
          <w:marTop w:val="0"/>
          <w:marBottom w:val="0"/>
          <w:divBdr>
            <w:top w:val="none" w:sz="0" w:space="0" w:color="auto"/>
            <w:left w:val="none" w:sz="0" w:space="0" w:color="auto"/>
            <w:bottom w:val="none" w:sz="0" w:space="0" w:color="auto"/>
            <w:right w:val="none" w:sz="0" w:space="0" w:color="auto"/>
          </w:divBdr>
        </w:div>
        <w:div w:id="1108425618">
          <w:marLeft w:val="600"/>
          <w:marRight w:val="0"/>
          <w:marTop w:val="0"/>
          <w:marBottom w:val="0"/>
          <w:divBdr>
            <w:top w:val="none" w:sz="0" w:space="0" w:color="auto"/>
            <w:left w:val="none" w:sz="0" w:space="0" w:color="auto"/>
            <w:bottom w:val="none" w:sz="0" w:space="0" w:color="auto"/>
            <w:right w:val="none" w:sz="0" w:space="0" w:color="auto"/>
          </w:divBdr>
          <w:divsChild>
            <w:div w:id="593440980">
              <w:marLeft w:val="0"/>
              <w:marRight w:val="0"/>
              <w:marTop w:val="0"/>
              <w:marBottom w:val="0"/>
              <w:divBdr>
                <w:top w:val="none" w:sz="0" w:space="0" w:color="auto"/>
                <w:left w:val="none" w:sz="0" w:space="0" w:color="auto"/>
                <w:bottom w:val="none" w:sz="0" w:space="0" w:color="auto"/>
                <w:right w:val="none" w:sz="0" w:space="0" w:color="auto"/>
              </w:divBdr>
            </w:div>
          </w:divsChild>
        </w:div>
        <w:div w:id="2050718689">
          <w:marLeft w:val="600"/>
          <w:marRight w:val="0"/>
          <w:marTop w:val="0"/>
          <w:marBottom w:val="0"/>
          <w:divBdr>
            <w:top w:val="none" w:sz="0" w:space="0" w:color="auto"/>
            <w:left w:val="none" w:sz="0" w:space="0" w:color="auto"/>
            <w:bottom w:val="none" w:sz="0" w:space="0" w:color="auto"/>
            <w:right w:val="none" w:sz="0" w:space="0" w:color="auto"/>
          </w:divBdr>
        </w:div>
        <w:div w:id="617376340">
          <w:marLeft w:val="600"/>
          <w:marRight w:val="0"/>
          <w:marTop w:val="0"/>
          <w:marBottom w:val="0"/>
          <w:divBdr>
            <w:top w:val="none" w:sz="0" w:space="0" w:color="auto"/>
            <w:left w:val="none" w:sz="0" w:space="0" w:color="auto"/>
            <w:bottom w:val="none" w:sz="0" w:space="0" w:color="auto"/>
            <w:right w:val="none" w:sz="0" w:space="0" w:color="auto"/>
          </w:divBdr>
        </w:div>
        <w:div w:id="794980922">
          <w:marLeft w:val="600"/>
          <w:marRight w:val="0"/>
          <w:marTop w:val="0"/>
          <w:marBottom w:val="0"/>
          <w:divBdr>
            <w:top w:val="none" w:sz="0" w:space="0" w:color="auto"/>
            <w:left w:val="none" w:sz="0" w:space="0" w:color="auto"/>
            <w:bottom w:val="none" w:sz="0" w:space="0" w:color="auto"/>
            <w:right w:val="none" w:sz="0" w:space="0" w:color="auto"/>
          </w:divBdr>
        </w:div>
        <w:div w:id="1457021104">
          <w:marLeft w:val="600"/>
          <w:marRight w:val="0"/>
          <w:marTop w:val="0"/>
          <w:marBottom w:val="0"/>
          <w:divBdr>
            <w:top w:val="none" w:sz="0" w:space="0" w:color="auto"/>
            <w:left w:val="none" w:sz="0" w:space="0" w:color="auto"/>
            <w:bottom w:val="none" w:sz="0" w:space="0" w:color="auto"/>
            <w:right w:val="none" w:sz="0" w:space="0" w:color="auto"/>
          </w:divBdr>
        </w:div>
        <w:div w:id="1830823749">
          <w:marLeft w:val="600"/>
          <w:marRight w:val="0"/>
          <w:marTop w:val="0"/>
          <w:marBottom w:val="0"/>
          <w:divBdr>
            <w:top w:val="none" w:sz="0" w:space="0" w:color="auto"/>
            <w:left w:val="none" w:sz="0" w:space="0" w:color="auto"/>
            <w:bottom w:val="none" w:sz="0" w:space="0" w:color="auto"/>
            <w:right w:val="none" w:sz="0" w:space="0" w:color="auto"/>
          </w:divBdr>
        </w:div>
        <w:div w:id="591625943">
          <w:marLeft w:val="600"/>
          <w:marRight w:val="0"/>
          <w:marTop w:val="0"/>
          <w:marBottom w:val="0"/>
          <w:divBdr>
            <w:top w:val="none" w:sz="0" w:space="0" w:color="auto"/>
            <w:left w:val="none" w:sz="0" w:space="0" w:color="auto"/>
            <w:bottom w:val="none" w:sz="0" w:space="0" w:color="auto"/>
            <w:right w:val="none" w:sz="0" w:space="0" w:color="auto"/>
          </w:divBdr>
        </w:div>
        <w:div w:id="951207602">
          <w:marLeft w:val="600"/>
          <w:marRight w:val="0"/>
          <w:marTop w:val="0"/>
          <w:marBottom w:val="0"/>
          <w:divBdr>
            <w:top w:val="none" w:sz="0" w:space="0" w:color="auto"/>
            <w:left w:val="none" w:sz="0" w:space="0" w:color="auto"/>
            <w:bottom w:val="none" w:sz="0" w:space="0" w:color="auto"/>
            <w:right w:val="none" w:sz="0" w:space="0" w:color="auto"/>
          </w:divBdr>
        </w:div>
        <w:div w:id="690910918">
          <w:marLeft w:val="600"/>
          <w:marRight w:val="0"/>
          <w:marTop w:val="0"/>
          <w:marBottom w:val="0"/>
          <w:divBdr>
            <w:top w:val="none" w:sz="0" w:space="0" w:color="auto"/>
            <w:left w:val="none" w:sz="0" w:space="0" w:color="auto"/>
            <w:bottom w:val="none" w:sz="0" w:space="0" w:color="auto"/>
            <w:right w:val="none" w:sz="0" w:space="0" w:color="auto"/>
          </w:divBdr>
        </w:div>
        <w:div w:id="714694545">
          <w:marLeft w:val="600"/>
          <w:marRight w:val="0"/>
          <w:marTop w:val="0"/>
          <w:marBottom w:val="0"/>
          <w:divBdr>
            <w:top w:val="none" w:sz="0" w:space="0" w:color="auto"/>
            <w:left w:val="none" w:sz="0" w:space="0" w:color="auto"/>
            <w:bottom w:val="none" w:sz="0" w:space="0" w:color="auto"/>
            <w:right w:val="none" w:sz="0" w:space="0" w:color="auto"/>
          </w:divBdr>
        </w:div>
        <w:div w:id="1530220726">
          <w:marLeft w:val="600"/>
          <w:marRight w:val="0"/>
          <w:marTop w:val="0"/>
          <w:marBottom w:val="0"/>
          <w:divBdr>
            <w:top w:val="none" w:sz="0" w:space="0" w:color="auto"/>
            <w:left w:val="none" w:sz="0" w:space="0" w:color="auto"/>
            <w:bottom w:val="none" w:sz="0" w:space="0" w:color="auto"/>
            <w:right w:val="none" w:sz="0" w:space="0" w:color="auto"/>
          </w:divBdr>
        </w:div>
        <w:div w:id="2109693069">
          <w:marLeft w:val="600"/>
          <w:marRight w:val="0"/>
          <w:marTop w:val="0"/>
          <w:marBottom w:val="0"/>
          <w:divBdr>
            <w:top w:val="none" w:sz="0" w:space="0" w:color="auto"/>
            <w:left w:val="none" w:sz="0" w:space="0" w:color="auto"/>
            <w:bottom w:val="none" w:sz="0" w:space="0" w:color="auto"/>
            <w:right w:val="none" w:sz="0" w:space="0" w:color="auto"/>
          </w:divBdr>
        </w:div>
      </w:divsChild>
    </w:div>
    <w:div w:id="1663046384">
      <w:bodyDiv w:val="1"/>
      <w:marLeft w:val="0"/>
      <w:marRight w:val="0"/>
      <w:marTop w:val="0"/>
      <w:marBottom w:val="0"/>
      <w:divBdr>
        <w:top w:val="none" w:sz="0" w:space="0" w:color="auto"/>
        <w:left w:val="none" w:sz="0" w:space="0" w:color="auto"/>
        <w:bottom w:val="none" w:sz="0" w:space="0" w:color="auto"/>
        <w:right w:val="none" w:sz="0" w:space="0" w:color="auto"/>
      </w:divBdr>
    </w:div>
    <w:div w:id="1851984972">
      <w:bodyDiv w:val="1"/>
      <w:marLeft w:val="0"/>
      <w:marRight w:val="0"/>
      <w:marTop w:val="0"/>
      <w:marBottom w:val="0"/>
      <w:divBdr>
        <w:top w:val="none" w:sz="0" w:space="0" w:color="auto"/>
        <w:left w:val="none" w:sz="0" w:space="0" w:color="auto"/>
        <w:bottom w:val="none" w:sz="0" w:space="0" w:color="auto"/>
        <w:right w:val="none" w:sz="0" w:space="0" w:color="auto"/>
      </w:divBdr>
      <w:divsChild>
        <w:div w:id="2128041816">
          <w:marLeft w:val="600"/>
          <w:marRight w:val="0"/>
          <w:marTop w:val="0"/>
          <w:marBottom w:val="0"/>
          <w:divBdr>
            <w:top w:val="none" w:sz="0" w:space="0" w:color="auto"/>
            <w:left w:val="none" w:sz="0" w:space="0" w:color="auto"/>
            <w:bottom w:val="none" w:sz="0" w:space="0" w:color="auto"/>
            <w:right w:val="none" w:sz="0" w:space="0" w:color="auto"/>
          </w:divBdr>
        </w:div>
        <w:div w:id="1859076428">
          <w:marLeft w:val="600"/>
          <w:marRight w:val="0"/>
          <w:marTop w:val="0"/>
          <w:marBottom w:val="0"/>
          <w:divBdr>
            <w:top w:val="none" w:sz="0" w:space="0" w:color="auto"/>
            <w:left w:val="none" w:sz="0" w:space="0" w:color="auto"/>
            <w:bottom w:val="none" w:sz="0" w:space="0" w:color="auto"/>
            <w:right w:val="none" w:sz="0" w:space="0" w:color="auto"/>
          </w:divBdr>
        </w:div>
        <w:div w:id="745037157">
          <w:marLeft w:val="600"/>
          <w:marRight w:val="0"/>
          <w:marTop w:val="0"/>
          <w:marBottom w:val="0"/>
          <w:divBdr>
            <w:top w:val="none" w:sz="0" w:space="0" w:color="auto"/>
            <w:left w:val="none" w:sz="0" w:space="0" w:color="auto"/>
            <w:bottom w:val="none" w:sz="0" w:space="0" w:color="auto"/>
            <w:right w:val="none" w:sz="0" w:space="0" w:color="auto"/>
          </w:divBdr>
        </w:div>
        <w:div w:id="168523475">
          <w:marLeft w:val="600"/>
          <w:marRight w:val="0"/>
          <w:marTop w:val="0"/>
          <w:marBottom w:val="0"/>
          <w:divBdr>
            <w:top w:val="none" w:sz="0" w:space="0" w:color="auto"/>
            <w:left w:val="none" w:sz="0" w:space="0" w:color="auto"/>
            <w:bottom w:val="none" w:sz="0" w:space="0" w:color="auto"/>
            <w:right w:val="none" w:sz="0" w:space="0" w:color="auto"/>
          </w:divBdr>
        </w:div>
        <w:div w:id="402215049">
          <w:marLeft w:val="600"/>
          <w:marRight w:val="0"/>
          <w:marTop w:val="0"/>
          <w:marBottom w:val="0"/>
          <w:divBdr>
            <w:top w:val="none" w:sz="0" w:space="0" w:color="auto"/>
            <w:left w:val="none" w:sz="0" w:space="0" w:color="auto"/>
            <w:bottom w:val="none" w:sz="0" w:space="0" w:color="auto"/>
            <w:right w:val="none" w:sz="0" w:space="0" w:color="auto"/>
          </w:divBdr>
        </w:div>
        <w:div w:id="1218320101">
          <w:marLeft w:val="600"/>
          <w:marRight w:val="0"/>
          <w:marTop w:val="0"/>
          <w:marBottom w:val="0"/>
          <w:divBdr>
            <w:top w:val="none" w:sz="0" w:space="0" w:color="auto"/>
            <w:left w:val="none" w:sz="0" w:space="0" w:color="auto"/>
            <w:bottom w:val="none" w:sz="0" w:space="0" w:color="auto"/>
            <w:right w:val="none" w:sz="0" w:space="0" w:color="auto"/>
          </w:divBdr>
        </w:div>
        <w:div w:id="1431272284">
          <w:marLeft w:val="600"/>
          <w:marRight w:val="0"/>
          <w:marTop w:val="0"/>
          <w:marBottom w:val="0"/>
          <w:divBdr>
            <w:top w:val="none" w:sz="0" w:space="0" w:color="auto"/>
            <w:left w:val="none" w:sz="0" w:space="0" w:color="auto"/>
            <w:bottom w:val="none" w:sz="0" w:space="0" w:color="auto"/>
            <w:right w:val="none" w:sz="0" w:space="0" w:color="auto"/>
          </w:divBdr>
        </w:div>
        <w:div w:id="821972640">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royhunt.com/data-from-connected-cloudpets-teddy-bears-leaked-and-ransomed-exposing-kids-voice-messages/"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tc.gov/system/files/documents/reports/federal-trade-commission-staff-report-november-2013-workshop-entitled-internet-things-privacy/150127iotrpt.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tc.gov/news-events/press-releases/2014/02/ftc-approves-final-order-settling-charges-against-trendnet-inc" TargetMode="External"/><Relationship Id="rId5" Type="http://schemas.openxmlformats.org/officeDocument/2006/relationships/webSettings" Target="webSettings.xml"/><Relationship Id="rId15" Type="http://schemas.openxmlformats.org/officeDocument/2006/relationships/hyperlink" Target="https://www.nytimes.com/2016/10/23/us/politics/a-new-era-of-internet-attacks-powered-by-everyday-devices.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tc.gov/sites/default/files/documents/reports/privacy-online-fair-information-practices-electronic-marketplace-federal-trade-commission-report/privacy2000tex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D7CD4-EAAF-46D7-A571-4BD1417C4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4512</Words>
  <Characters>25723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Wilson</dc:creator>
  <cp:keywords/>
  <dc:description/>
  <cp:lastModifiedBy>Nathan Wilson</cp:lastModifiedBy>
  <cp:revision>2</cp:revision>
  <cp:lastPrinted>2017-11-28T00:09:00Z</cp:lastPrinted>
  <dcterms:created xsi:type="dcterms:W3CDTF">2017-12-24T06:30:00Z</dcterms:created>
  <dcterms:modified xsi:type="dcterms:W3CDTF">2017-12-24T06:30:00Z</dcterms:modified>
</cp:coreProperties>
</file>